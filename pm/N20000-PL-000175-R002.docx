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id w:val="9430819"/>
        <w:placeholder>
          <w:docPart w:val="0A1691024A004FBA80350497BD74958D"/>
        </w:placeholder>
        <w:dataBinding w:prefixMappings="xmlns:ns0='http://purl.org/dc/elements/1.1/' xmlns:ns1='http://schemas.openxmlformats.org/package/2006/metadata/core-properties' " w:xpath="/ns1:coreProperties[1]/ns0:title[1]" w:storeItemID="{6C3C8BC8-F283-45AE-878A-BAB7291924A1}"/>
        <w:text/>
      </w:sdtPr>
      <w:sdtEndPr/>
      <w:sdtContent>
        <w:p w:rsidR="005F0641" w:rsidRPr="00D01444" w:rsidRDefault="00F940FF" w:rsidP="003A2DC3">
          <w:pPr>
            <w:pStyle w:val="Title"/>
            <w:spacing w:before="300" w:after="0"/>
          </w:pPr>
          <w:r>
            <w:t>Hour Log – Project Plan</w:t>
          </w:r>
        </w:p>
      </w:sdtContent>
    </w:sdt>
    <w:p w:rsidR="005F0641" w:rsidRPr="0036216D" w:rsidRDefault="00D961C1" w:rsidP="003A2DC3">
      <w:pPr>
        <w:pStyle w:val="MacroText"/>
        <w:spacing w:before="300"/>
      </w:pPr>
      <w:sdt>
        <w:sdtPr>
          <w:alias w:val="Subject"/>
          <w:tag w:val=""/>
          <w:id w:val="-2016444800"/>
          <w:placeholder>
            <w:docPart w:val="9F17C44E9DE748A3A1A952F866D7535E"/>
          </w:placeholder>
          <w:dataBinding w:prefixMappings="xmlns:ns0='http://purl.org/dc/elements/1.1/' xmlns:ns1='http://schemas.openxmlformats.org/package/2006/metadata/core-properties' " w:xpath="/ns1:coreProperties[1]/ns0:subject[1]" w:storeItemID="{6C3C8BC8-F283-45AE-878A-BAB7291924A1}"/>
          <w:text/>
        </w:sdtPr>
        <w:sdtEndPr/>
        <w:sdtContent>
          <w:del w:id="0" w:author="Vuppala, Vasu" w:date="2015-03-05T11:07:00Z">
            <w:r w:rsidR="00D73EFE" w:rsidDel="00D73EFE">
              <w:delText>N20000-PL-000175-R001</w:delText>
            </w:r>
          </w:del>
          <w:ins w:id="1" w:author="Vuppala, Vasu" w:date="2015-03-05T11:07:00Z">
            <w:r w:rsidR="00D73EFE">
              <w:t>N20000-PL-000175-R002</w:t>
            </w:r>
          </w:ins>
        </w:sdtContent>
      </w:sdt>
    </w:p>
    <w:p w:rsidR="005F0641" w:rsidRDefault="005F0641" w:rsidP="003A2DC3">
      <w:pPr>
        <w:pStyle w:val="MacroText"/>
        <w:spacing w:before="300" w:after="240"/>
      </w:pPr>
      <w:r>
        <w:t xml:space="preserve">Issued </w:t>
      </w:r>
      <w:sdt>
        <w:sdtPr>
          <w:alias w:val="Category"/>
          <w:id w:val="9430813"/>
          <w:placeholder>
            <w:docPart w:val="E42304B93CF549EAAB372449D78C4680"/>
          </w:placeholder>
          <w:dataBinding w:prefixMappings="xmlns:ns0='http://purl.org/dc/elements/1.1/' xmlns:ns1='http://schemas.openxmlformats.org/package/2006/metadata/core-properties' " w:xpath="/ns1:coreProperties[1]/ns1:category[1]" w:storeItemID="{6C3C8BC8-F283-45AE-878A-BAB7291924A1}"/>
          <w:text/>
        </w:sdtPr>
        <w:sdtEndPr/>
        <w:sdtContent>
          <w:del w:id="2" w:author="Vuppala, Vasu" w:date="2015-03-05T11:07:00Z">
            <w:r w:rsidR="00D73EFE" w:rsidDel="00D73EFE">
              <w:delText>4 September 2014</w:delText>
            </w:r>
          </w:del>
          <w:ins w:id="3" w:author="Vuppala, Vasu" w:date="2015-03-05T11:07:00Z">
            <w:r w:rsidR="00D73EFE">
              <w:t>11 February 2015</w:t>
            </w:r>
          </w:ins>
        </w:sdtContent>
      </w:sdt>
    </w:p>
    <w:p w:rsidR="005F0641" w:rsidRPr="00EF340E" w:rsidRDefault="005F0641" w:rsidP="00447692">
      <w:pPr>
        <w:pStyle w:val="MacroText"/>
        <w:tabs>
          <w:tab w:val="clear" w:pos="4320"/>
          <w:tab w:val="left" w:pos="4590"/>
        </w:tabs>
        <w:jc w:val="left"/>
      </w:pPr>
      <w:r>
        <w:t>Prepared</w:t>
      </w:r>
      <w:r w:rsidRPr="00EF340E">
        <w:t xml:space="preserve"> by</w:t>
      </w:r>
      <w:r w:rsidRPr="00EF340E">
        <w:tab/>
      </w:r>
      <w:r>
        <w:tab/>
      </w:r>
      <w:r>
        <w:tab/>
      </w:r>
      <w:r>
        <w:tab/>
      </w:r>
      <w:r>
        <w:tab/>
      </w:r>
      <w:r>
        <w:tab/>
      </w:r>
      <w:r w:rsidR="00166880">
        <w:t>Reviewed</w:t>
      </w:r>
      <w:r w:rsidRPr="00EF340E">
        <w:t xml:space="preserve"> by</w:t>
      </w:r>
    </w:p>
    <w:p w:rsidR="005F0641" w:rsidRDefault="00D961C1" w:rsidP="00447692">
      <w:pPr>
        <w:tabs>
          <w:tab w:val="left" w:pos="4590"/>
        </w:tabs>
        <w:spacing w:after="60"/>
        <w:rPr>
          <w:rFonts w:cs="Arial"/>
          <w:b/>
          <w:sz w:val="28"/>
          <w:szCs w:val="28"/>
        </w:rPr>
      </w:pPr>
      <w:r>
        <w:rPr>
          <w:rFonts w:cs="Arial"/>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11" o:title=""/>
            <o:lock v:ext="edit" ungrouping="t" rotation="t" cropping="t" verticies="t" text="t" grouping="t"/>
            <o:signatureline v:ext="edit" id="{13828C42-53F3-43AE-8182-73AA17DE9455}" provid="{00000000-0000-0000-0000-000000000000}" o:suggestedsigner="Vibhavasu Vuppala" o:suggestedsigner2="Software Staff Engineer" o:suggestedsigneremail="vuppala@frib.msu.edu" issignatureline="t"/>
          </v:shape>
        </w:pict>
      </w:r>
      <w:r w:rsidR="00584FDC">
        <w:rPr>
          <w:rFonts w:cs="Arial"/>
          <w:b/>
          <w:sz w:val="28"/>
          <w:szCs w:val="28"/>
        </w:rPr>
        <w:tab/>
      </w:r>
      <w:r>
        <w:rPr>
          <w:rFonts w:cs="Arial"/>
          <w:b/>
          <w:sz w:val="28"/>
          <w:szCs w:val="28"/>
        </w:rPr>
        <w:pict>
          <v:shape id="_x0000_i1026" type="#_x0000_t75" alt="Microsoft Office Signature Line..." style="width:201.75pt;height:101.25pt">
            <v:imagedata r:id="rId12" o:title=""/>
            <o:lock v:ext="edit" ungrouping="t" rotation="t" cropping="t" verticies="t" text="t" grouping="t"/>
            <o:signatureline v:ext="edit" id="{7D66EF33-0054-4186-A3F3-702E07664D89}" provid="{00000000-0000-0000-0000-000000000000}" o:suggestedsigner="Andreas Stolz" o:suggestedsigner2="Operations Department Head" o:suggestedsigneremail="stolz@nscl.msu.edu" issignatureline="t"/>
          </v:shape>
        </w:pict>
      </w:r>
    </w:p>
    <w:p w:rsidR="00166880" w:rsidRDefault="00166880" w:rsidP="00447692">
      <w:pPr>
        <w:tabs>
          <w:tab w:val="left" w:pos="4590"/>
        </w:tabs>
        <w:spacing w:after="60"/>
        <w:rPr>
          <w:rFonts w:ascii="Arial" w:hAnsi="Arial" w:cs="Arial"/>
          <w:sz w:val="28"/>
          <w:szCs w:val="28"/>
        </w:rPr>
      </w:pPr>
      <w:r>
        <w:rPr>
          <w:rFonts w:ascii="Arial" w:hAnsi="Arial" w:cs="Arial"/>
          <w:sz w:val="28"/>
          <w:szCs w:val="28"/>
        </w:rPr>
        <w:t>Approved by</w:t>
      </w:r>
      <w:r w:rsidR="000938CA">
        <w:rPr>
          <w:rFonts w:ascii="Arial" w:hAnsi="Arial" w:cs="Arial"/>
          <w:sz w:val="28"/>
          <w:szCs w:val="28"/>
        </w:rPr>
        <w:tab/>
        <w:t>Concurred</w:t>
      </w:r>
    </w:p>
    <w:p w:rsidR="00166880" w:rsidRDefault="00D961C1" w:rsidP="00447692">
      <w:pPr>
        <w:tabs>
          <w:tab w:val="left" w:pos="4590"/>
        </w:tabs>
        <w:spacing w:after="60"/>
        <w:rPr>
          <w:rFonts w:ascii="Arial" w:hAnsi="Arial" w:cs="Arial"/>
          <w:sz w:val="28"/>
          <w:szCs w:val="28"/>
        </w:rPr>
      </w:pPr>
      <w:r>
        <w:rPr>
          <w:rFonts w:ascii="Arial" w:hAnsi="Arial" w:cs="Arial"/>
          <w:sz w:val="28"/>
          <w:szCs w:val="28"/>
        </w:rPr>
        <w:pict>
          <v:shape id="_x0000_i1027" type="#_x0000_t75" alt="Microsoft Office Signature Line..." style="width:201.75pt;height:101.25pt">
            <v:imagedata r:id="rId13" o:title=""/>
            <o:lock v:ext="edit" ungrouping="t" rotation="t" cropping="t" verticies="t" text="t" grouping="t"/>
            <o:signatureline v:ext="edit" id="{DBEBF6E2-498F-4E2D-977C-0B6AC35AE6B4}" provid="{00000000-0000-0000-0000-000000000000}" o:suggestedsigner="Dave Morrissey" o:suggestedsigner2="Associate Director for Operations" o:suggestedsigneremail="leitnerd@frib.msu.edu" issignatureline="t"/>
          </v:shape>
        </w:pict>
      </w:r>
      <w:r w:rsidR="000938CA">
        <w:rPr>
          <w:rFonts w:ascii="Arial" w:hAnsi="Arial" w:cs="Arial"/>
          <w:sz w:val="28"/>
          <w:szCs w:val="28"/>
        </w:rPr>
        <w:tab/>
      </w:r>
      <w:r>
        <w:rPr>
          <w:rFonts w:ascii="Arial" w:hAnsi="Arial" w:cs="Arial"/>
          <w:sz w:val="28"/>
          <w:szCs w:val="28"/>
        </w:rPr>
        <w:pict>
          <v:shape id="_x0000_i1028" type="#_x0000_t75" alt="Microsoft Office Signature Line..." style="width:194.25pt;height:93.75pt">
            <v:imagedata r:id="rId14" o:title=""/>
            <o:lock v:ext="edit" ungrouping="t" rotation="t" cropping="t" verticies="t" text="t" grouping="t"/>
            <o:signatureline v:ext="edit" id="{DD2A1D16-112F-4D06-98D8-BAB49408A490}" provid="{00000000-0000-0000-0000-000000000000}" o:suggestedsigner="Lawrence Hoff" o:suggestedsigner2="Controls and Computing Department Manager" o:suggestedsigneremail="hoff@frib.msu.edu" issignatureline="t"/>
          </v:shape>
        </w:pict>
      </w:r>
    </w:p>
    <w:p w:rsidR="00166880" w:rsidRDefault="00166880" w:rsidP="00447692">
      <w:pPr>
        <w:tabs>
          <w:tab w:val="left" w:pos="4590"/>
        </w:tabs>
        <w:spacing w:after="60"/>
        <w:rPr>
          <w:rFonts w:ascii="Arial" w:hAnsi="Arial" w:cs="Arial"/>
          <w:sz w:val="28"/>
          <w:szCs w:val="28"/>
        </w:rPr>
      </w:pPr>
      <w:del w:id="4" w:author="Vuppala, Vasu" w:date="2015-03-11T10:19:00Z">
        <w:r w:rsidDel="00552C40">
          <w:rPr>
            <w:rFonts w:ascii="Arial" w:hAnsi="Arial" w:cs="Arial"/>
            <w:sz w:val="28"/>
            <w:szCs w:val="28"/>
          </w:rPr>
          <w:delText>Concurred</w:delText>
        </w:r>
      </w:del>
      <w:r>
        <w:rPr>
          <w:rFonts w:ascii="Arial" w:hAnsi="Arial" w:cs="Arial"/>
          <w:sz w:val="28"/>
          <w:szCs w:val="28"/>
        </w:rPr>
        <w:tab/>
      </w:r>
    </w:p>
    <w:p w:rsidR="00166880" w:rsidRPr="00166880" w:rsidRDefault="00D961C1" w:rsidP="00447692">
      <w:pPr>
        <w:tabs>
          <w:tab w:val="left" w:pos="4590"/>
        </w:tabs>
        <w:spacing w:after="60"/>
        <w:rPr>
          <w:rFonts w:ascii="Arial" w:hAnsi="Arial" w:cs="Arial"/>
          <w:sz w:val="28"/>
          <w:szCs w:val="28"/>
        </w:rPr>
      </w:pPr>
      <w:del w:id="5" w:author="Vuppala, Vasu" w:date="2015-03-11T10:19:00Z">
        <w:r>
          <w:rPr>
            <w:rFonts w:ascii="Arial" w:hAnsi="Arial" w:cs="Arial"/>
            <w:sz w:val="28"/>
            <w:szCs w:val="28"/>
          </w:rPr>
          <w:pict>
            <v:shape id="_x0000_i1029" type="#_x0000_t75" alt="Microsoft Office Signature Line..." style="width:194.25pt;height:93.75pt">
              <v:imagedata r:id="rId15" o:title=""/>
              <o:lock v:ext="edit" ungrouping="t" rotation="t" cropping="t" verticies="t" text="t" grouping="t"/>
              <o:signatureline v:ext="edit" id="{1ACB6F0D-D245-4664-8DC8-3916A29DEB07}" provid="{00000000-0000-0000-0000-000000000000}" o:suggestedsigner="Clinton Jones" o:suggestedsigner2="Business Applications IT Manager " o:suggestedsigneremail="jonesc@frib.msu.edu" issignatureline="t"/>
            </v:shape>
          </w:pict>
        </w:r>
      </w:del>
    </w:p>
    <w:p w:rsidR="00BA2D87" w:rsidRDefault="00BA2D87" w:rsidP="00447692">
      <w:pPr>
        <w:tabs>
          <w:tab w:val="left" w:pos="4590"/>
        </w:tabs>
        <w:spacing w:after="60"/>
        <w:rPr>
          <w:rFonts w:cs="Arial"/>
          <w:b/>
          <w:sz w:val="28"/>
          <w:szCs w:val="28"/>
        </w:rPr>
      </w:pPr>
    </w:p>
    <w:p w:rsidR="00BA2D87" w:rsidRDefault="00BA2D87" w:rsidP="00447692">
      <w:pPr>
        <w:tabs>
          <w:tab w:val="left" w:pos="4590"/>
        </w:tabs>
        <w:spacing w:after="60"/>
        <w:rPr>
          <w:rFonts w:cs="Arial"/>
          <w:b/>
          <w:sz w:val="28"/>
          <w:szCs w:val="28"/>
        </w:rPr>
        <w:sectPr w:rsidR="00BA2D87" w:rsidSect="00A71EC3">
          <w:headerReference w:type="default" r:id="rId16"/>
          <w:footerReference w:type="default" r:id="rId17"/>
          <w:headerReference w:type="first" r:id="rId18"/>
          <w:footerReference w:type="first" r:id="rId19"/>
          <w:pgSz w:w="12240" w:h="15840" w:code="1"/>
          <w:pgMar w:top="1440" w:right="1440" w:bottom="1440" w:left="1440" w:header="720" w:footer="432" w:gutter="0"/>
          <w:pgNumType w:start="0"/>
          <w:cols w:space="720"/>
          <w:docGrid w:linePitch="360"/>
        </w:sectPr>
      </w:pPr>
    </w:p>
    <w:bookmarkStart w:id="12" w:name="_Toc397591917" w:displacedByCustomXml="next"/>
    <w:bookmarkStart w:id="13" w:name="_Toc330553561" w:displacedByCustomXml="next"/>
    <w:sdt>
      <w:sdtPr>
        <w:rPr>
          <w:rFonts w:ascii="Times New Roman" w:eastAsiaTheme="minorHAnsi" w:hAnsi="Times New Roman" w:cstheme="minorBidi"/>
          <w:b w:val="0"/>
          <w:bCs w:val="0"/>
          <w:sz w:val="24"/>
          <w:szCs w:val="22"/>
        </w:rPr>
        <w:id w:val="-1140027359"/>
        <w:docPartObj>
          <w:docPartGallery w:val="Table of Contents"/>
          <w:docPartUnique/>
        </w:docPartObj>
      </w:sdtPr>
      <w:sdtEndPr/>
      <w:sdtContent>
        <w:p w:rsidR="000274D3" w:rsidRPr="004318EB" w:rsidRDefault="000274D3" w:rsidP="004318EB">
          <w:pPr>
            <w:pStyle w:val="Heading"/>
          </w:pPr>
          <w:r w:rsidRPr="004318EB">
            <w:t>Table of Contents</w:t>
          </w:r>
          <w:bookmarkEnd w:id="12"/>
        </w:p>
        <w:p w:rsidR="006C76C7" w:rsidRDefault="000274D3">
          <w:pPr>
            <w:pStyle w:val="TOC1"/>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\h \z \t "Heading 1,2,Heading 2,3,Heading,1" </w:instrText>
          </w:r>
          <w:r>
            <w:rPr>
              <w:b w:val="0"/>
              <w:bCs w:val="0"/>
            </w:rPr>
            <w:fldChar w:fldCharType="separate"/>
          </w:r>
          <w:hyperlink w:anchor="_Toc397591917" w:history="1">
            <w:r w:rsidR="006C76C7" w:rsidRPr="00B375E6">
              <w:rPr>
                <w:rStyle w:val="Hyperlink"/>
                <w:noProof/>
              </w:rPr>
              <w:t>Table of Contents</w:t>
            </w:r>
            <w:r w:rsidR="006C76C7">
              <w:rPr>
                <w:noProof/>
                <w:webHidden/>
              </w:rPr>
              <w:tab/>
            </w:r>
            <w:r w:rsidR="006C76C7">
              <w:rPr>
                <w:noProof/>
                <w:webHidden/>
              </w:rPr>
              <w:fldChar w:fldCharType="begin"/>
            </w:r>
            <w:r w:rsidR="006C76C7">
              <w:rPr>
                <w:noProof/>
                <w:webHidden/>
              </w:rPr>
              <w:instrText xml:space="preserve"> PAGEREF _Toc397591917 \h </w:instrText>
            </w:r>
            <w:r w:rsidR="006C76C7">
              <w:rPr>
                <w:noProof/>
                <w:webHidden/>
              </w:rPr>
            </w:r>
            <w:r w:rsidR="006C76C7">
              <w:rPr>
                <w:noProof/>
                <w:webHidden/>
              </w:rPr>
              <w:fldChar w:fldCharType="separate"/>
            </w:r>
            <w:r w:rsidR="005A2BB8">
              <w:rPr>
                <w:noProof/>
                <w:webHidden/>
              </w:rPr>
              <w:t>1</w:t>
            </w:r>
            <w:r w:rsidR="006C76C7">
              <w:rPr>
                <w:noProof/>
                <w:webHidden/>
              </w:rPr>
              <w:fldChar w:fldCharType="end"/>
            </w:r>
          </w:hyperlink>
        </w:p>
        <w:p w:rsidR="006C76C7" w:rsidRDefault="00D961C1">
          <w:pPr>
            <w:pStyle w:val="TOC1"/>
            <w:rPr>
              <w:rFonts w:asciiTheme="minorHAnsi" w:eastAsiaTheme="minorEastAsia" w:hAnsiTheme="minorHAnsi" w:cstheme="minorBidi"/>
              <w:b w:val="0"/>
              <w:bCs w:val="0"/>
              <w:noProof/>
              <w:sz w:val="22"/>
              <w:szCs w:val="22"/>
            </w:rPr>
          </w:pPr>
          <w:hyperlink w:anchor="_Toc397591918" w:history="1">
            <w:r w:rsidR="006C76C7" w:rsidRPr="00B375E6">
              <w:rPr>
                <w:rStyle w:val="Hyperlink"/>
                <w:noProof/>
              </w:rPr>
              <w:t>Revision History</w:t>
            </w:r>
            <w:r w:rsidR="006C76C7">
              <w:rPr>
                <w:noProof/>
                <w:webHidden/>
              </w:rPr>
              <w:tab/>
            </w:r>
            <w:r w:rsidR="006C76C7">
              <w:rPr>
                <w:noProof/>
                <w:webHidden/>
              </w:rPr>
              <w:fldChar w:fldCharType="begin"/>
            </w:r>
            <w:r w:rsidR="006C76C7">
              <w:rPr>
                <w:noProof/>
                <w:webHidden/>
              </w:rPr>
              <w:instrText xml:space="preserve"> PAGEREF _Toc397591918 \h </w:instrText>
            </w:r>
            <w:r w:rsidR="006C76C7">
              <w:rPr>
                <w:noProof/>
                <w:webHidden/>
              </w:rPr>
            </w:r>
            <w:r w:rsidR="006C76C7">
              <w:rPr>
                <w:noProof/>
                <w:webHidden/>
              </w:rPr>
              <w:fldChar w:fldCharType="separate"/>
            </w:r>
            <w:r w:rsidR="005A2BB8">
              <w:rPr>
                <w:noProof/>
                <w:webHidden/>
              </w:rPr>
              <w:t>2</w:t>
            </w:r>
            <w:r w:rsidR="006C76C7">
              <w:rPr>
                <w:noProof/>
                <w:webHidden/>
              </w:rPr>
              <w:fldChar w:fldCharType="end"/>
            </w:r>
          </w:hyperlink>
        </w:p>
        <w:p w:rsidR="006C76C7" w:rsidRDefault="00D961C1">
          <w:pPr>
            <w:pStyle w:val="TOC1"/>
            <w:rPr>
              <w:rFonts w:asciiTheme="minorHAnsi" w:eastAsiaTheme="minorEastAsia" w:hAnsiTheme="minorHAnsi" w:cstheme="minorBidi"/>
              <w:b w:val="0"/>
              <w:bCs w:val="0"/>
              <w:noProof/>
              <w:sz w:val="22"/>
              <w:szCs w:val="22"/>
            </w:rPr>
          </w:pPr>
          <w:hyperlink w:anchor="_Toc397591919" w:history="1">
            <w:r w:rsidR="006C76C7" w:rsidRPr="00B375E6">
              <w:rPr>
                <w:rStyle w:val="Hyperlink"/>
                <w:noProof/>
              </w:rPr>
              <w:t>Authorizing Document</w:t>
            </w:r>
            <w:r w:rsidR="006C76C7">
              <w:rPr>
                <w:noProof/>
                <w:webHidden/>
              </w:rPr>
              <w:tab/>
            </w:r>
            <w:r w:rsidR="006C76C7">
              <w:rPr>
                <w:noProof/>
                <w:webHidden/>
              </w:rPr>
              <w:fldChar w:fldCharType="begin"/>
            </w:r>
            <w:r w:rsidR="006C76C7">
              <w:rPr>
                <w:noProof/>
                <w:webHidden/>
              </w:rPr>
              <w:instrText xml:space="preserve"> PAGEREF _Toc397591919 \h </w:instrText>
            </w:r>
            <w:r w:rsidR="006C76C7">
              <w:rPr>
                <w:noProof/>
                <w:webHidden/>
              </w:rPr>
            </w:r>
            <w:r w:rsidR="006C76C7">
              <w:rPr>
                <w:noProof/>
                <w:webHidden/>
              </w:rPr>
              <w:fldChar w:fldCharType="separate"/>
            </w:r>
            <w:r w:rsidR="005A2BB8">
              <w:rPr>
                <w:noProof/>
                <w:webHidden/>
              </w:rPr>
              <w:t>2</w:t>
            </w:r>
            <w:r w:rsidR="006C76C7">
              <w:rPr>
                <w:noProof/>
                <w:webHidden/>
              </w:rPr>
              <w:fldChar w:fldCharType="end"/>
            </w:r>
          </w:hyperlink>
        </w:p>
        <w:p w:rsidR="006C76C7" w:rsidRDefault="00D961C1">
          <w:pPr>
            <w:pStyle w:val="TOC1"/>
            <w:rPr>
              <w:rFonts w:asciiTheme="minorHAnsi" w:eastAsiaTheme="minorEastAsia" w:hAnsiTheme="minorHAnsi" w:cstheme="minorBidi"/>
              <w:b w:val="0"/>
              <w:bCs w:val="0"/>
              <w:noProof/>
              <w:sz w:val="22"/>
              <w:szCs w:val="22"/>
            </w:rPr>
          </w:pPr>
          <w:hyperlink w:anchor="_Toc397591920" w:history="1">
            <w:r w:rsidR="006C76C7" w:rsidRPr="00B375E6">
              <w:rPr>
                <w:rStyle w:val="Hyperlink"/>
                <w:noProof/>
              </w:rPr>
              <w:t>Authorized Documents</w:t>
            </w:r>
            <w:r w:rsidR="006C76C7">
              <w:rPr>
                <w:noProof/>
                <w:webHidden/>
              </w:rPr>
              <w:tab/>
            </w:r>
            <w:r w:rsidR="006C76C7">
              <w:rPr>
                <w:noProof/>
                <w:webHidden/>
              </w:rPr>
              <w:fldChar w:fldCharType="begin"/>
            </w:r>
            <w:r w:rsidR="006C76C7">
              <w:rPr>
                <w:noProof/>
                <w:webHidden/>
              </w:rPr>
              <w:instrText xml:space="preserve"> PAGEREF _Toc397591920 \h </w:instrText>
            </w:r>
            <w:r w:rsidR="006C76C7">
              <w:rPr>
                <w:noProof/>
                <w:webHidden/>
              </w:rPr>
            </w:r>
            <w:r w:rsidR="006C76C7">
              <w:rPr>
                <w:noProof/>
                <w:webHidden/>
              </w:rPr>
              <w:fldChar w:fldCharType="separate"/>
            </w:r>
            <w:r w:rsidR="005A2BB8">
              <w:rPr>
                <w:noProof/>
                <w:webHidden/>
              </w:rPr>
              <w:t>2</w:t>
            </w:r>
            <w:r w:rsidR="006C76C7">
              <w:rPr>
                <w:noProof/>
                <w:webHidden/>
              </w:rPr>
              <w:fldChar w:fldCharType="end"/>
            </w:r>
          </w:hyperlink>
        </w:p>
        <w:p w:rsidR="006C76C7" w:rsidRDefault="00D961C1">
          <w:pPr>
            <w:pStyle w:val="TOC1"/>
            <w:rPr>
              <w:rFonts w:asciiTheme="minorHAnsi" w:eastAsiaTheme="minorEastAsia" w:hAnsiTheme="minorHAnsi" w:cstheme="minorBidi"/>
              <w:b w:val="0"/>
              <w:bCs w:val="0"/>
              <w:noProof/>
              <w:sz w:val="22"/>
              <w:szCs w:val="22"/>
            </w:rPr>
          </w:pPr>
          <w:hyperlink w:anchor="_Toc397591921" w:history="1">
            <w:r w:rsidR="006C76C7" w:rsidRPr="00B375E6">
              <w:rPr>
                <w:rStyle w:val="Hyperlink"/>
                <w:noProof/>
              </w:rPr>
              <w:t>Authorized Committees and Boards</w:t>
            </w:r>
            <w:r w:rsidR="006C76C7">
              <w:rPr>
                <w:noProof/>
                <w:webHidden/>
              </w:rPr>
              <w:tab/>
            </w:r>
            <w:r w:rsidR="006C76C7">
              <w:rPr>
                <w:noProof/>
                <w:webHidden/>
              </w:rPr>
              <w:fldChar w:fldCharType="begin"/>
            </w:r>
            <w:r w:rsidR="006C76C7">
              <w:rPr>
                <w:noProof/>
                <w:webHidden/>
              </w:rPr>
              <w:instrText xml:space="preserve"> PAGEREF _Toc397591921 \h </w:instrText>
            </w:r>
            <w:r w:rsidR="006C76C7">
              <w:rPr>
                <w:noProof/>
                <w:webHidden/>
              </w:rPr>
            </w:r>
            <w:r w:rsidR="006C76C7">
              <w:rPr>
                <w:noProof/>
                <w:webHidden/>
              </w:rPr>
              <w:fldChar w:fldCharType="separate"/>
            </w:r>
            <w:r w:rsidR="005A2BB8">
              <w:rPr>
                <w:noProof/>
                <w:webHidden/>
              </w:rPr>
              <w:t>2</w:t>
            </w:r>
            <w:r w:rsidR="006C76C7">
              <w:rPr>
                <w:noProof/>
                <w:webHidden/>
              </w:rPr>
              <w:fldChar w:fldCharType="end"/>
            </w:r>
          </w:hyperlink>
        </w:p>
        <w:p w:rsidR="006C76C7" w:rsidRDefault="00D961C1">
          <w:pPr>
            <w:pStyle w:val="TOC2"/>
            <w:rPr>
              <w:rFonts w:asciiTheme="minorHAnsi" w:eastAsiaTheme="minorEastAsia" w:hAnsiTheme="minorHAnsi" w:cstheme="minorBidi"/>
              <w:sz w:val="22"/>
            </w:rPr>
          </w:pPr>
          <w:hyperlink w:anchor="_Toc397591922" w:history="1">
            <w:r w:rsidR="006C76C7" w:rsidRPr="00B375E6">
              <w:rPr>
                <w:rStyle w:val="Hyperlink"/>
              </w:rPr>
              <w:t>1</w:t>
            </w:r>
            <w:r w:rsidR="006C76C7">
              <w:rPr>
                <w:rFonts w:asciiTheme="minorHAnsi" w:eastAsiaTheme="minorEastAsia" w:hAnsiTheme="minorHAnsi" w:cstheme="minorBidi"/>
                <w:sz w:val="22"/>
              </w:rPr>
              <w:tab/>
            </w:r>
            <w:r w:rsidR="006C76C7" w:rsidRPr="00B375E6">
              <w:rPr>
                <w:rStyle w:val="Hyperlink"/>
              </w:rPr>
              <w:t>Project Overview</w:t>
            </w:r>
            <w:r w:rsidR="006C76C7">
              <w:rPr>
                <w:webHidden/>
              </w:rPr>
              <w:tab/>
            </w:r>
            <w:r w:rsidR="006C76C7">
              <w:rPr>
                <w:webHidden/>
              </w:rPr>
              <w:fldChar w:fldCharType="begin"/>
            </w:r>
            <w:r w:rsidR="006C76C7">
              <w:rPr>
                <w:webHidden/>
              </w:rPr>
              <w:instrText xml:space="preserve"> PAGEREF _Toc397591922 \h </w:instrText>
            </w:r>
            <w:r w:rsidR="006C76C7">
              <w:rPr>
                <w:webHidden/>
              </w:rPr>
            </w:r>
            <w:r w:rsidR="006C76C7">
              <w:rPr>
                <w:webHidden/>
              </w:rPr>
              <w:fldChar w:fldCharType="separate"/>
            </w:r>
            <w:r w:rsidR="005A2BB8">
              <w:rPr>
                <w:webHidden/>
              </w:rPr>
              <w:t>3</w:t>
            </w:r>
            <w:r w:rsidR="006C76C7">
              <w:rPr>
                <w:webHidden/>
              </w:rPr>
              <w:fldChar w:fldCharType="end"/>
            </w:r>
          </w:hyperlink>
        </w:p>
        <w:p w:rsidR="006C76C7" w:rsidRDefault="00D961C1">
          <w:pPr>
            <w:pStyle w:val="TOC3"/>
            <w:rPr>
              <w:rFonts w:asciiTheme="minorHAnsi" w:eastAsiaTheme="minorEastAsia" w:hAnsiTheme="minorHAnsi" w:cstheme="minorBidi"/>
              <w:sz w:val="22"/>
            </w:rPr>
          </w:pPr>
          <w:hyperlink w:anchor="_Toc397591923" w:history="1">
            <w:r w:rsidR="006C76C7" w:rsidRPr="00B375E6">
              <w:rPr>
                <w:rStyle w:val="Hyperlink"/>
              </w:rPr>
              <w:t>1.1</w:t>
            </w:r>
            <w:r w:rsidR="006C76C7">
              <w:rPr>
                <w:rFonts w:asciiTheme="minorHAnsi" w:eastAsiaTheme="minorEastAsia" w:hAnsiTheme="minorHAnsi" w:cstheme="minorBidi"/>
                <w:sz w:val="22"/>
              </w:rPr>
              <w:tab/>
            </w:r>
            <w:r w:rsidR="006C76C7" w:rsidRPr="00B375E6">
              <w:rPr>
                <w:rStyle w:val="Hyperlink"/>
              </w:rPr>
              <w:t>Introduction</w:t>
            </w:r>
            <w:r w:rsidR="006C76C7">
              <w:rPr>
                <w:webHidden/>
              </w:rPr>
              <w:tab/>
            </w:r>
            <w:r w:rsidR="006C76C7">
              <w:rPr>
                <w:webHidden/>
              </w:rPr>
              <w:fldChar w:fldCharType="begin"/>
            </w:r>
            <w:r w:rsidR="006C76C7">
              <w:rPr>
                <w:webHidden/>
              </w:rPr>
              <w:instrText xml:space="preserve"> PAGEREF _Toc397591923 \h </w:instrText>
            </w:r>
            <w:r w:rsidR="006C76C7">
              <w:rPr>
                <w:webHidden/>
              </w:rPr>
            </w:r>
            <w:r w:rsidR="006C76C7">
              <w:rPr>
                <w:webHidden/>
              </w:rPr>
              <w:fldChar w:fldCharType="separate"/>
            </w:r>
            <w:r w:rsidR="005A2BB8">
              <w:rPr>
                <w:webHidden/>
              </w:rPr>
              <w:t>3</w:t>
            </w:r>
            <w:r w:rsidR="006C76C7">
              <w:rPr>
                <w:webHidden/>
              </w:rPr>
              <w:fldChar w:fldCharType="end"/>
            </w:r>
          </w:hyperlink>
        </w:p>
        <w:p w:rsidR="006C76C7" w:rsidRDefault="00D961C1">
          <w:pPr>
            <w:pStyle w:val="TOC3"/>
            <w:rPr>
              <w:rFonts w:asciiTheme="minorHAnsi" w:eastAsiaTheme="minorEastAsia" w:hAnsiTheme="minorHAnsi" w:cstheme="minorBidi"/>
              <w:sz w:val="22"/>
            </w:rPr>
          </w:pPr>
          <w:hyperlink w:anchor="_Toc397591924" w:history="1">
            <w:r w:rsidR="006C76C7" w:rsidRPr="00B375E6">
              <w:rPr>
                <w:rStyle w:val="Hyperlink"/>
              </w:rPr>
              <w:t>1.2</w:t>
            </w:r>
            <w:r w:rsidR="006C76C7">
              <w:rPr>
                <w:rFonts w:asciiTheme="minorHAnsi" w:eastAsiaTheme="minorEastAsia" w:hAnsiTheme="minorHAnsi" w:cstheme="minorBidi"/>
                <w:sz w:val="22"/>
              </w:rPr>
              <w:tab/>
            </w:r>
            <w:r w:rsidR="006C76C7" w:rsidRPr="00B375E6">
              <w:rPr>
                <w:rStyle w:val="Hyperlink"/>
              </w:rPr>
              <w:t>Business Need</w:t>
            </w:r>
            <w:r w:rsidR="006C76C7">
              <w:rPr>
                <w:webHidden/>
              </w:rPr>
              <w:tab/>
            </w:r>
            <w:r w:rsidR="006C76C7">
              <w:rPr>
                <w:webHidden/>
              </w:rPr>
              <w:fldChar w:fldCharType="begin"/>
            </w:r>
            <w:r w:rsidR="006C76C7">
              <w:rPr>
                <w:webHidden/>
              </w:rPr>
              <w:instrText xml:space="preserve"> PAGEREF _Toc397591924 \h </w:instrText>
            </w:r>
            <w:r w:rsidR="006C76C7">
              <w:rPr>
                <w:webHidden/>
              </w:rPr>
            </w:r>
            <w:r w:rsidR="006C76C7">
              <w:rPr>
                <w:webHidden/>
              </w:rPr>
              <w:fldChar w:fldCharType="separate"/>
            </w:r>
            <w:r w:rsidR="005A2BB8">
              <w:rPr>
                <w:webHidden/>
              </w:rPr>
              <w:t>3</w:t>
            </w:r>
            <w:r w:rsidR="006C76C7">
              <w:rPr>
                <w:webHidden/>
              </w:rPr>
              <w:fldChar w:fldCharType="end"/>
            </w:r>
          </w:hyperlink>
        </w:p>
        <w:p w:rsidR="006C76C7" w:rsidRDefault="00D961C1">
          <w:pPr>
            <w:pStyle w:val="TOC2"/>
            <w:rPr>
              <w:rFonts w:asciiTheme="minorHAnsi" w:eastAsiaTheme="minorEastAsia" w:hAnsiTheme="minorHAnsi" w:cstheme="minorBidi"/>
              <w:sz w:val="22"/>
            </w:rPr>
          </w:pPr>
          <w:hyperlink w:anchor="_Toc397591925" w:history="1">
            <w:r w:rsidR="006C76C7" w:rsidRPr="00B375E6">
              <w:rPr>
                <w:rStyle w:val="Hyperlink"/>
              </w:rPr>
              <w:t>2</w:t>
            </w:r>
            <w:r w:rsidR="006C76C7">
              <w:rPr>
                <w:rFonts w:asciiTheme="minorHAnsi" w:eastAsiaTheme="minorEastAsia" w:hAnsiTheme="minorHAnsi" w:cstheme="minorBidi"/>
                <w:sz w:val="22"/>
              </w:rPr>
              <w:tab/>
            </w:r>
            <w:r w:rsidR="006C76C7" w:rsidRPr="00B375E6">
              <w:rPr>
                <w:rStyle w:val="Hyperlink"/>
              </w:rPr>
              <w:t>Project Scope</w:t>
            </w:r>
            <w:r w:rsidR="006C76C7">
              <w:rPr>
                <w:webHidden/>
              </w:rPr>
              <w:tab/>
            </w:r>
            <w:r w:rsidR="006C76C7">
              <w:rPr>
                <w:webHidden/>
              </w:rPr>
              <w:fldChar w:fldCharType="begin"/>
            </w:r>
            <w:r w:rsidR="006C76C7">
              <w:rPr>
                <w:webHidden/>
              </w:rPr>
              <w:instrText xml:space="preserve"> PAGEREF _Toc397591925 \h </w:instrText>
            </w:r>
            <w:r w:rsidR="006C76C7">
              <w:rPr>
                <w:webHidden/>
              </w:rPr>
            </w:r>
            <w:r w:rsidR="006C76C7">
              <w:rPr>
                <w:webHidden/>
              </w:rPr>
              <w:fldChar w:fldCharType="separate"/>
            </w:r>
            <w:r w:rsidR="005A2BB8">
              <w:rPr>
                <w:webHidden/>
              </w:rPr>
              <w:t>3</w:t>
            </w:r>
            <w:r w:rsidR="006C76C7">
              <w:rPr>
                <w:webHidden/>
              </w:rPr>
              <w:fldChar w:fldCharType="end"/>
            </w:r>
          </w:hyperlink>
        </w:p>
        <w:p w:rsidR="006C76C7" w:rsidRDefault="00D961C1">
          <w:pPr>
            <w:pStyle w:val="TOC3"/>
            <w:rPr>
              <w:rFonts w:asciiTheme="minorHAnsi" w:eastAsiaTheme="minorEastAsia" w:hAnsiTheme="minorHAnsi" w:cstheme="minorBidi"/>
              <w:sz w:val="22"/>
            </w:rPr>
          </w:pPr>
          <w:hyperlink w:anchor="_Toc397591926" w:history="1">
            <w:r w:rsidR="006C76C7" w:rsidRPr="00B375E6">
              <w:rPr>
                <w:rStyle w:val="Hyperlink"/>
              </w:rPr>
              <w:t>2.1</w:t>
            </w:r>
            <w:r w:rsidR="006C76C7">
              <w:rPr>
                <w:rFonts w:asciiTheme="minorHAnsi" w:eastAsiaTheme="minorEastAsia" w:hAnsiTheme="minorHAnsi" w:cstheme="minorBidi"/>
                <w:sz w:val="22"/>
              </w:rPr>
              <w:tab/>
            </w:r>
            <w:r w:rsidR="006C76C7" w:rsidRPr="00B375E6">
              <w:rPr>
                <w:rStyle w:val="Hyperlink"/>
              </w:rPr>
              <w:t>Scope Statement</w:t>
            </w:r>
            <w:r w:rsidR="006C76C7">
              <w:rPr>
                <w:webHidden/>
              </w:rPr>
              <w:tab/>
            </w:r>
            <w:r w:rsidR="006C76C7">
              <w:rPr>
                <w:webHidden/>
              </w:rPr>
              <w:fldChar w:fldCharType="begin"/>
            </w:r>
            <w:r w:rsidR="006C76C7">
              <w:rPr>
                <w:webHidden/>
              </w:rPr>
              <w:instrText xml:space="preserve"> PAGEREF _Toc397591926 \h </w:instrText>
            </w:r>
            <w:r w:rsidR="006C76C7">
              <w:rPr>
                <w:webHidden/>
              </w:rPr>
            </w:r>
            <w:r w:rsidR="006C76C7">
              <w:rPr>
                <w:webHidden/>
              </w:rPr>
              <w:fldChar w:fldCharType="separate"/>
            </w:r>
            <w:r w:rsidR="005A2BB8">
              <w:rPr>
                <w:webHidden/>
              </w:rPr>
              <w:t>3</w:t>
            </w:r>
            <w:r w:rsidR="006C76C7">
              <w:rPr>
                <w:webHidden/>
              </w:rPr>
              <w:fldChar w:fldCharType="end"/>
            </w:r>
          </w:hyperlink>
        </w:p>
        <w:p w:rsidR="006C76C7" w:rsidRDefault="00D961C1">
          <w:pPr>
            <w:pStyle w:val="TOC3"/>
            <w:rPr>
              <w:rFonts w:asciiTheme="minorHAnsi" w:eastAsiaTheme="minorEastAsia" w:hAnsiTheme="minorHAnsi" w:cstheme="minorBidi"/>
              <w:sz w:val="22"/>
            </w:rPr>
          </w:pPr>
          <w:hyperlink w:anchor="_Toc397591927" w:history="1">
            <w:r w:rsidR="006C76C7" w:rsidRPr="00B375E6">
              <w:rPr>
                <w:rStyle w:val="Hyperlink"/>
              </w:rPr>
              <w:t>2.2</w:t>
            </w:r>
            <w:r w:rsidR="006C76C7">
              <w:rPr>
                <w:rFonts w:asciiTheme="minorHAnsi" w:eastAsiaTheme="minorEastAsia" w:hAnsiTheme="minorHAnsi" w:cstheme="minorBidi"/>
                <w:sz w:val="22"/>
              </w:rPr>
              <w:tab/>
            </w:r>
            <w:r w:rsidR="006C76C7" w:rsidRPr="00B375E6">
              <w:rPr>
                <w:rStyle w:val="Hyperlink"/>
              </w:rPr>
              <w:t>Work Breakdown Structure</w:t>
            </w:r>
            <w:r w:rsidR="006C76C7">
              <w:rPr>
                <w:webHidden/>
              </w:rPr>
              <w:tab/>
            </w:r>
            <w:r w:rsidR="006C76C7">
              <w:rPr>
                <w:webHidden/>
              </w:rPr>
              <w:fldChar w:fldCharType="begin"/>
            </w:r>
            <w:r w:rsidR="006C76C7">
              <w:rPr>
                <w:webHidden/>
              </w:rPr>
              <w:instrText xml:space="preserve"> PAGEREF _Toc397591927 \h </w:instrText>
            </w:r>
            <w:r w:rsidR="006C76C7">
              <w:rPr>
                <w:webHidden/>
              </w:rPr>
            </w:r>
            <w:r w:rsidR="006C76C7">
              <w:rPr>
                <w:webHidden/>
              </w:rPr>
              <w:fldChar w:fldCharType="separate"/>
            </w:r>
            <w:r w:rsidR="005A2BB8">
              <w:rPr>
                <w:webHidden/>
              </w:rPr>
              <w:t>4</w:t>
            </w:r>
            <w:r w:rsidR="006C76C7">
              <w:rPr>
                <w:webHidden/>
              </w:rPr>
              <w:fldChar w:fldCharType="end"/>
            </w:r>
          </w:hyperlink>
        </w:p>
        <w:p w:rsidR="006C76C7" w:rsidRDefault="00D961C1">
          <w:pPr>
            <w:pStyle w:val="TOC2"/>
            <w:rPr>
              <w:rFonts w:asciiTheme="minorHAnsi" w:eastAsiaTheme="minorEastAsia" w:hAnsiTheme="minorHAnsi" w:cstheme="minorBidi"/>
              <w:sz w:val="22"/>
            </w:rPr>
          </w:pPr>
          <w:hyperlink w:anchor="_Toc397591928" w:history="1">
            <w:r w:rsidR="006C76C7" w:rsidRPr="00B375E6">
              <w:rPr>
                <w:rStyle w:val="Hyperlink"/>
              </w:rPr>
              <w:t>3</w:t>
            </w:r>
            <w:r w:rsidR="006C76C7">
              <w:rPr>
                <w:rFonts w:asciiTheme="minorHAnsi" w:eastAsiaTheme="minorEastAsia" w:hAnsiTheme="minorHAnsi" w:cstheme="minorBidi"/>
                <w:sz w:val="22"/>
              </w:rPr>
              <w:tab/>
            </w:r>
            <w:r w:rsidR="006C76C7" w:rsidRPr="00B375E6">
              <w:rPr>
                <w:rStyle w:val="Hyperlink"/>
              </w:rPr>
              <w:t>Project Strategy</w:t>
            </w:r>
            <w:r w:rsidR="006C76C7">
              <w:rPr>
                <w:webHidden/>
              </w:rPr>
              <w:tab/>
            </w:r>
            <w:r w:rsidR="006C76C7">
              <w:rPr>
                <w:webHidden/>
              </w:rPr>
              <w:fldChar w:fldCharType="begin"/>
            </w:r>
            <w:r w:rsidR="006C76C7">
              <w:rPr>
                <w:webHidden/>
              </w:rPr>
              <w:instrText xml:space="preserve"> PAGEREF _Toc397591928 \h </w:instrText>
            </w:r>
            <w:r w:rsidR="006C76C7">
              <w:rPr>
                <w:webHidden/>
              </w:rPr>
            </w:r>
            <w:r w:rsidR="006C76C7">
              <w:rPr>
                <w:webHidden/>
              </w:rPr>
              <w:fldChar w:fldCharType="separate"/>
            </w:r>
            <w:r w:rsidR="005A2BB8">
              <w:rPr>
                <w:webHidden/>
              </w:rPr>
              <w:t>5</w:t>
            </w:r>
            <w:r w:rsidR="006C76C7">
              <w:rPr>
                <w:webHidden/>
              </w:rPr>
              <w:fldChar w:fldCharType="end"/>
            </w:r>
          </w:hyperlink>
        </w:p>
        <w:p w:rsidR="006C76C7" w:rsidRDefault="00D961C1">
          <w:pPr>
            <w:pStyle w:val="TOC2"/>
            <w:rPr>
              <w:rFonts w:asciiTheme="minorHAnsi" w:eastAsiaTheme="minorEastAsia" w:hAnsiTheme="minorHAnsi" w:cstheme="minorBidi"/>
              <w:sz w:val="22"/>
            </w:rPr>
          </w:pPr>
          <w:hyperlink w:anchor="_Toc397591929" w:history="1">
            <w:r w:rsidR="006C76C7" w:rsidRPr="00B375E6">
              <w:rPr>
                <w:rStyle w:val="Hyperlink"/>
              </w:rPr>
              <w:t>4</w:t>
            </w:r>
            <w:r w:rsidR="006C76C7">
              <w:rPr>
                <w:rFonts w:asciiTheme="minorHAnsi" w:eastAsiaTheme="minorEastAsia" w:hAnsiTheme="minorHAnsi" w:cstheme="minorBidi"/>
                <w:sz w:val="22"/>
              </w:rPr>
              <w:tab/>
            </w:r>
            <w:r w:rsidR="006C76C7" w:rsidRPr="00B375E6">
              <w:rPr>
                <w:rStyle w:val="Hyperlink"/>
              </w:rPr>
              <w:t>Project Schedule</w:t>
            </w:r>
            <w:r w:rsidR="006C76C7">
              <w:rPr>
                <w:webHidden/>
              </w:rPr>
              <w:tab/>
            </w:r>
            <w:r w:rsidR="006C76C7">
              <w:rPr>
                <w:webHidden/>
              </w:rPr>
              <w:fldChar w:fldCharType="begin"/>
            </w:r>
            <w:r w:rsidR="006C76C7">
              <w:rPr>
                <w:webHidden/>
              </w:rPr>
              <w:instrText xml:space="preserve"> PAGEREF _Toc397591929 \h </w:instrText>
            </w:r>
            <w:r w:rsidR="006C76C7">
              <w:rPr>
                <w:webHidden/>
              </w:rPr>
            </w:r>
            <w:r w:rsidR="006C76C7">
              <w:rPr>
                <w:webHidden/>
              </w:rPr>
              <w:fldChar w:fldCharType="separate"/>
            </w:r>
            <w:r w:rsidR="005A2BB8">
              <w:rPr>
                <w:webHidden/>
              </w:rPr>
              <w:t>5</w:t>
            </w:r>
            <w:r w:rsidR="006C76C7">
              <w:rPr>
                <w:webHidden/>
              </w:rPr>
              <w:fldChar w:fldCharType="end"/>
            </w:r>
          </w:hyperlink>
        </w:p>
        <w:p w:rsidR="006C76C7" w:rsidRDefault="00D961C1">
          <w:pPr>
            <w:pStyle w:val="TOC3"/>
            <w:rPr>
              <w:rFonts w:asciiTheme="minorHAnsi" w:eastAsiaTheme="minorEastAsia" w:hAnsiTheme="minorHAnsi" w:cstheme="minorBidi"/>
              <w:sz w:val="22"/>
            </w:rPr>
          </w:pPr>
          <w:hyperlink w:anchor="_Toc397591930" w:history="1">
            <w:r w:rsidR="006C76C7" w:rsidRPr="00B375E6">
              <w:rPr>
                <w:rStyle w:val="Hyperlink"/>
              </w:rPr>
              <w:t>4.1</w:t>
            </w:r>
            <w:r w:rsidR="006C76C7">
              <w:rPr>
                <w:rFonts w:asciiTheme="minorHAnsi" w:eastAsiaTheme="minorEastAsia" w:hAnsiTheme="minorHAnsi" w:cstheme="minorBidi"/>
                <w:sz w:val="22"/>
              </w:rPr>
              <w:tab/>
            </w:r>
            <w:r w:rsidR="006C76C7" w:rsidRPr="00B375E6">
              <w:rPr>
                <w:rStyle w:val="Hyperlink"/>
              </w:rPr>
              <w:t>Project Milestones</w:t>
            </w:r>
            <w:r w:rsidR="006C76C7">
              <w:rPr>
                <w:webHidden/>
              </w:rPr>
              <w:tab/>
            </w:r>
            <w:r w:rsidR="006C76C7">
              <w:rPr>
                <w:webHidden/>
              </w:rPr>
              <w:fldChar w:fldCharType="begin"/>
            </w:r>
            <w:r w:rsidR="006C76C7">
              <w:rPr>
                <w:webHidden/>
              </w:rPr>
              <w:instrText xml:space="preserve"> PAGEREF _Toc397591930 \h </w:instrText>
            </w:r>
            <w:r w:rsidR="006C76C7">
              <w:rPr>
                <w:webHidden/>
              </w:rPr>
            </w:r>
            <w:r w:rsidR="006C76C7">
              <w:rPr>
                <w:webHidden/>
              </w:rPr>
              <w:fldChar w:fldCharType="separate"/>
            </w:r>
            <w:r w:rsidR="005A2BB8">
              <w:rPr>
                <w:webHidden/>
              </w:rPr>
              <w:t>5</w:t>
            </w:r>
            <w:r w:rsidR="006C76C7">
              <w:rPr>
                <w:webHidden/>
              </w:rPr>
              <w:fldChar w:fldCharType="end"/>
            </w:r>
          </w:hyperlink>
        </w:p>
        <w:p w:rsidR="006C76C7" w:rsidRDefault="00D961C1">
          <w:pPr>
            <w:pStyle w:val="TOC2"/>
            <w:rPr>
              <w:rFonts w:asciiTheme="minorHAnsi" w:eastAsiaTheme="minorEastAsia" w:hAnsiTheme="minorHAnsi" w:cstheme="minorBidi"/>
              <w:sz w:val="22"/>
            </w:rPr>
          </w:pPr>
          <w:hyperlink w:anchor="_Toc397591931" w:history="1">
            <w:r w:rsidR="006C76C7" w:rsidRPr="00B375E6">
              <w:rPr>
                <w:rStyle w:val="Hyperlink"/>
              </w:rPr>
              <w:t>5</w:t>
            </w:r>
            <w:r w:rsidR="006C76C7">
              <w:rPr>
                <w:rFonts w:asciiTheme="minorHAnsi" w:eastAsiaTheme="minorEastAsia" w:hAnsiTheme="minorHAnsi" w:cstheme="minorBidi"/>
                <w:sz w:val="22"/>
              </w:rPr>
              <w:tab/>
            </w:r>
            <w:r w:rsidR="006C76C7" w:rsidRPr="00B375E6">
              <w:rPr>
                <w:rStyle w:val="Hyperlink"/>
              </w:rPr>
              <w:t>Project Budget</w:t>
            </w:r>
            <w:r w:rsidR="006C76C7">
              <w:rPr>
                <w:webHidden/>
              </w:rPr>
              <w:tab/>
            </w:r>
            <w:r w:rsidR="006C76C7">
              <w:rPr>
                <w:webHidden/>
              </w:rPr>
              <w:fldChar w:fldCharType="begin"/>
            </w:r>
            <w:r w:rsidR="006C76C7">
              <w:rPr>
                <w:webHidden/>
              </w:rPr>
              <w:instrText xml:space="preserve"> PAGEREF _Toc397591931 \h </w:instrText>
            </w:r>
            <w:r w:rsidR="006C76C7">
              <w:rPr>
                <w:webHidden/>
              </w:rPr>
            </w:r>
            <w:r w:rsidR="006C76C7">
              <w:rPr>
                <w:webHidden/>
              </w:rPr>
              <w:fldChar w:fldCharType="separate"/>
            </w:r>
            <w:r w:rsidR="005A2BB8">
              <w:rPr>
                <w:webHidden/>
              </w:rPr>
              <w:t>6</w:t>
            </w:r>
            <w:r w:rsidR="006C76C7">
              <w:rPr>
                <w:webHidden/>
              </w:rPr>
              <w:fldChar w:fldCharType="end"/>
            </w:r>
          </w:hyperlink>
        </w:p>
        <w:p w:rsidR="006C76C7" w:rsidRDefault="00D961C1">
          <w:pPr>
            <w:pStyle w:val="TOC2"/>
            <w:rPr>
              <w:rFonts w:asciiTheme="minorHAnsi" w:eastAsiaTheme="minorEastAsia" w:hAnsiTheme="minorHAnsi" w:cstheme="minorBidi"/>
              <w:sz w:val="22"/>
            </w:rPr>
          </w:pPr>
          <w:hyperlink w:anchor="_Toc397591932" w:history="1">
            <w:r w:rsidR="006C76C7" w:rsidRPr="00B375E6">
              <w:rPr>
                <w:rStyle w:val="Hyperlink"/>
              </w:rPr>
              <w:t>6</w:t>
            </w:r>
            <w:r w:rsidR="006C76C7">
              <w:rPr>
                <w:rFonts w:asciiTheme="minorHAnsi" w:eastAsiaTheme="minorEastAsia" w:hAnsiTheme="minorHAnsi" w:cstheme="minorBidi"/>
                <w:sz w:val="22"/>
              </w:rPr>
              <w:tab/>
            </w:r>
            <w:r w:rsidR="006C76C7" w:rsidRPr="00B375E6">
              <w:rPr>
                <w:rStyle w:val="Hyperlink"/>
              </w:rPr>
              <w:t>Resource Management</w:t>
            </w:r>
            <w:r w:rsidR="006C76C7">
              <w:rPr>
                <w:webHidden/>
              </w:rPr>
              <w:tab/>
            </w:r>
            <w:r w:rsidR="006C76C7">
              <w:rPr>
                <w:webHidden/>
              </w:rPr>
              <w:fldChar w:fldCharType="begin"/>
            </w:r>
            <w:r w:rsidR="006C76C7">
              <w:rPr>
                <w:webHidden/>
              </w:rPr>
              <w:instrText xml:space="preserve"> PAGEREF _Toc397591932 \h </w:instrText>
            </w:r>
            <w:r w:rsidR="006C76C7">
              <w:rPr>
                <w:webHidden/>
              </w:rPr>
            </w:r>
            <w:r w:rsidR="006C76C7">
              <w:rPr>
                <w:webHidden/>
              </w:rPr>
              <w:fldChar w:fldCharType="separate"/>
            </w:r>
            <w:r w:rsidR="005A2BB8">
              <w:rPr>
                <w:webHidden/>
              </w:rPr>
              <w:t>6</w:t>
            </w:r>
            <w:r w:rsidR="006C76C7">
              <w:rPr>
                <w:webHidden/>
              </w:rPr>
              <w:fldChar w:fldCharType="end"/>
            </w:r>
          </w:hyperlink>
        </w:p>
        <w:p w:rsidR="006C76C7" w:rsidRDefault="00D961C1">
          <w:pPr>
            <w:pStyle w:val="TOC3"/>
            <w:rPr>
              <w:rFonts w:asciiTheme="minorHAnsi" w:eastAsiaTheme="minorEastAsia" w:hAnsiTheme="minorHAnsi" w:cstheme="minorBidi"/>
              <w:sz w:val="22"/>
            </w:rPr>
          </w:pPr>
          <w:hyperlink w:anchor="_Toc397591933" w:history="1">
            <w:r w:rsidR="006C76C7" w:rsidRPr="00B375E6">
              <w:rPr>
                <w:rStyle w:val="Hyperlink"/>
              </w:rPr>
              <w:t>6.1</w:t>
            </w:r>
            <w:r w:rsidR="006C76C7">
              <w:rPr>
                <w:rFonts w:asciiTheme="minorHAnsi" w:eastAsiaTheme="minorEastAsia" w:hAnsiTheme="minorHAnsi" w:cstheme="minorBidi"/>
                <w:sz w:val="22"/>
              </w:rPr>
              <w:tab/>
            </w:r>
            <w:r w:rsidR="006C76C7" w:rsidRPr="00B375E6">
              <w:rPr>
                <w:rStyle w:val="Hyperlink"/>
              </w:rPr>
              <w:t>Organization</w:t>
            </w:r>
            <w:r w:rsidR="006C76C7">
              <w:rPr>
                <w:webHidden/>
              </w:rPr>
              <w:tab/>
            </w:r>
            <w:r w:rsidR="006C76C7">
              <w:rPr>
                <w:webHidden/>
              </w:rPr>
              <w:fldChar w:fldCharType="begin"/>
            </w:r>
            <w:r w:rsidR="006C76C7">
              <w:rPr>
                <w:webHidden/>
              </w:rPr>
              <w:instrText xml:space="preserve"> PAGEREF _Toc397591933 \h </w:instrText>
            </w:r>
            <w:r w:rsidR="006C76C7">
              <w:rPr>
                <w:webHidden/>
              </w:rPr>
            </w:r>
            <w:r w:rsidR="006C76C7">
              <w:rPr>
                <w:webHidden/>
              </w:rPr>
              <w:fldChar w:fldCharType="separate"/>
            </w:r>
            <w:r w:rsidR="005A2BB8">
              <w:rPr>
                <w:webHidden/>
              </w:rPr>
              <w:t>6</w:t>
            </w:r>
            <w:r w:rsidR="006C76C7">
              <w:rPr>
                <w:webHidden/>
              </w:rPr>
              <w:fldChar w:fldCharType="end"/>
            </w:r>
          </w:hyperlink>
        </w:p>
        <w:p w:rsidR="006C76C7" w:rsidRDefault="00D961C1">
          <w:pPr>
            <w:pStyle w:val="TOC3"/>
            <w:rPr>
              <w:rFonts w:asciiTheme="minorHAnsi" w:eastAsiaTheme="minorEastAsia" w:hAnsiTheme="minorHAnsi" w:cstheme="minorBidi"/>
              <w:sz w:val="22"/>
            </w:rPr>
          </w:pPr>
          <w:hyperlink w:anchor="_Toc397591934" w:history="1">
            <w:r w:rsidR="006C76C7" w:rsidRPr="00B375E6">
              <w:rPr>
                <w:rStyle w:val="Hyperlink"/>
              </w:rPr>
              <w:t>6.2</w:t>
            </w:r>
            <w:r w:rsidR="006C76C7">
              <w:rPr>
                <w:rFonts w:asciiTheme="minorHAnsi" w:eastAsiaTheme="minorEastAsia" w:hAnsiTheme="minorHAnsi" w:cstheme="minorBidi"/>
                <w:sz w:val="22"/>
              </w:rPr>
              <w:tab/>
            </w:r>
            <w:r w:rsidR="006C76C7" w:rsidRPr="00B375E6">
              <w:rPr>
                <w:rStyle w:val="Hyperlink"/>
              </w:rPr>
              <w:t>Roles and Responsibilities</w:t>
            </w:r>
            <w:r w:rsidR="006C76C7">
              <w:rPr>
                <w:webHidden/>
              </w:rPr>
              <w:tab/>
            </w:r>
            <w:r w:rsidR="006C76C7">
              <w:rPr>
                <w:webHidden/>
              </w:rPr>
              <w:fldChar w:fldCharType="begin"/>
            </w:r>
            <w:r w:rsidR="006C76C7">
              <w:rPr>
                <w:webHidden/>
              </w:rPr>
              <w:instrText xml:space="preserve"> PAGEREF _Toc397591934 \h </w:instrText>
            </w:r>
            <w:r w:rsidR="006C76C7">
              <w:rPr>
                <w:webHidden/>
              </w:rPr>
            </w:r>
            <w:r w:rsidR="006C76C7">
              <w:rPr>
                <w:webHidden/>
              </w:rPr>
              <w:fldChar w:fldCharType="separate"/>
            </w:r>
            <w:r w:rsidR="005A2BB8">
              <w:rPr>
                <w:webHidden/>
              </w:rPr>
              <w:t>6</w:t>
            </w:r>
            <w:r w:rsidR="006C76C7">
              <w:rPr>
                <w:webHidden/>
              </w:rPr>
              <w:fldChar w:fldCharType="end"/>
            </w:r>
          </w:hyperlink>
        </w:p>
        <w:p w:rsidR="006C76C7" w:rsidRDefault="00D961C1">
          <w:pPr>
            <w:pStyle w:val="TOC2"/>
            <w:rPr>
              <w:rFonts w:asciiTheme="minorHAnsi" w:eastAsiaTheme="minorEastAsia" w:hAnsiTheme="minorHAnsi" w:cstheme="minorBidi"/>
              <w:sz w:val="22"/>
            </w:rPr>
          </w:pPr>
          <w:hyperlink w:anchor="_Toc397591935" w:history="1">
            <w:r w:rsidR="006C76C7" w:rsidRPr="00B375E6">
              <w:rPr>
                <w:rStyle w:val="Hyperlink"/>
              </w:rPr>
              <w:t>7</w:t>
            </w:r>
            <w:r w:rsidR="006C76C7">
              <w:rPr>
                <w:rFonts w:asciiTheme="minorHAnsi" w:eastAsiaTheme="minorEastAsia" w:hAnsiTheme="minorHAnsi" w:cstheme="minorBidi"/>
                <w:sz w:val="22"/>
              </w:rPr>
              <w:tab/>
            </w:r>
            <w:r w:rsidR="006C76C7" w:rsidRPr="00B375E6">
              <w:rPr>
                <w:rStyle w:val="Hyperlink"/>
              </w:rPr>
              <w:t>Quality Management</w:t>
            </w:r>
            <w:r w:rsidR="006C76C7">
              <w:rPr>
                <w:webHidden/>
              </w:rPr>
              <w:tab/>
            </w:r>
            <w:r w:rsidR="006C76C7">
              <w:rPr>
                <w:webHidden/>
              </w:rPr>
              <w:fldChar w:fldCharType="begin"/>
            </w:r>
            <w:r w:rsidR="006C76C7">
              <w:rPr>
                <w:webHidden/>
              </w:rPr>
              <w:instrText xml:space="preserve"> PAGEREF _Toc397591935 \h </w:instrText>
            </w:r>
            <w:r w:rsidR="006C76C7">
              <w:rPr>
                <w:webHidden/>
              </w:rPr>
            </w:r>
            <w:r w:rsidR="006C76C7">
              <w:rPr>
                <w:webHidden/>
              </w:rPr>
              <w:fldChar w:fldCharType="separate"/>
            </w:r>
            <w:r w:rsidR="005A2BB8">
              <w:rPr>
                <w:webHidden/>
              </w:rPr>
              <w:t>6</w:t>
            </w:r>
            <w:r w:rsidR="006C76C7">
              <w:rPr>
                <w:webHidden/>
              </w:rPr>
              <w:fldChar w:fldCharType="end"/>
            </w:r>
          </w:hyperlink>
        </w:p>
        <w:p w:rsidR="006C76C7" w:rsidRDefault="00D961C1">
          <w:pPr>
            <w:pStyle w:val="TOC2"/>
            <w:rPr>
              <w:rFonts w:asciiTheme="minorHAnsi" w:eastAsiaTheme="minorEastAsia" w:hAnsiTheme="minorHAnsi" w:cstheme="minorBidi"/>
              <w:sz w:val="22"/>
            </w:rPr>
          </w:pPr>
          <w:hyperlink w:anchor="_Toc397591936" w:history="1">
            <w:r w:rsidR="006C76C7" w:rsidRPr="00B375E6">
              <w:rPr>
                <w:rStyle w:val="Hyperlink"/>
              </w:rPr>
              <w:t>8</w:t>
            </w:r>
            <w:r w:rsidR="006C76C7">
              <w:rPr>
                <w:rFonts w:asciiTheme="minorHAnsi" w:eastAsiaTheme="minorEastAsia" w:hAnsiTheme="minorHAnsi" w:cstheme="minorBidi"/>
                <w:sz w:val="22"/>
              </w:rPr>
              <w:tab/>
            </w:r>
            <w:r w:rsidR="006C76C7" w:rsidRPr="00B375E6">
              <w:rPr>
                <w:rStyle w:val="Hyperlink"/>
              </w:rPr>
              <w:t>Risk Management</w:t>
            </w:r>
            <w:r w:rsidR="006C76C7">
              <w:rPr>
                <w:webHidden/>
              </w:rPr>
              <w:tab/>
            </w:r>
            <w:r w:rsidR="006C76C7">
              <w:rPr>
                <w:webHidden/>
              </w:rPr>
              <w:fldChar w:fldCharType="begin"/>
            </w:r>
            <w:r w:rsidR="006C76C7">
              <w:rPr>
                <w:webHidden/>
              </w:rPr>
              <w:instrText xml:space="preserve"> PAGEREF _Toc397591936 \h </w:instrText>
            </w:r>
            <w:r w:rsidR="006C76C7">
              <w:rPr>
                <w:webHidden/>
              </w:rPr>
            </w:r>
            <w:r w:rsidR="006C76C7">
              <w:rPr>
                <w:webHidden/>
              </w:rPr>
              <w:fldChar w:fldCharType="separate"/>
            </w:r>
            <w:r w:rsidR="005A2BB8">
              <w:rPr>
                <w:webHidden/>
              </w:rPr>
              <w:t>6</w:t>
            </w:r>
            <w:r w:rsidR="006C76C7">
              <w:rPr>
                <w:webHidden/>
              </w:rPr>
              <w:fldChar w:fldCharType="end"/>
            </w:r>
          </w:hyperlink>
        </w:p>
        <w:p w:rsidR="006C76C7" w:rsidRDefault="00D961C1">
          <w:pPr>
            <w:pStyle w:val="TOC3"/>
            <w:rPr>
              <w:rFonts w:asciiTheme="minorHAnsi" w:eastAsiaTheme="minorEastAsia" w:hAnsiTheme="minorHAnsi" w:cstheme="minorBidi"/>
              <w:sz w:val="22"/>
            </w:rPr>
          </w:pPr>
          <w:hyperlink w:anchor="_Toc397591937" w:history="1">
            <w:r w:rsidR="006C76C7" w:rsidRPr="00B375E6">
              <w:rPr>
                <w:rStyle w:val="Hyperlink"/>
              </w:rPr>
              <w:t>8.1</w:t>
            </w:r>
            <w:r w:rsidR="006C76C7">
              <w:rPr>
                <w:rFonts w:asciiTheme="minorHAnsi" w:eastAsiaTheme="minorEastAsia" w:hAnsiTheme="minorHAnsi" w:cstheme="minorBidi"/>
                <w:sz w:val="22"/>
              </w:rPr>
              <w:tab/>
            </w:r>
            <w:r w:rsidR="006C76C7" w:rsidRPr="00B375E6">
              <w:rPr>
                <w:rStyle w:val="Hyperlink"/>
              </w:rPr>
              <w:t>Risk Register</w:t>
            </w:r>
            <w:r w:rsidR="006C76C7">
              <w:rPr>
                <w:webHidden/>
              </w:rPr>
              <w:tab/>
            </w:r>
            <w:r w:rsidR="006C76C7">
              <w:rPr>
                <w:webHidden/>
              </w:rPr>
              <w:fldChar w:fldCharType="begin"/>
            </w:r>
            <w:r w:rsidR="006C76C7">
              <w:rPr>
                <w:webHidden/>
              </w:rPr>
              <w:instrText xml:space="preserve"> PAGEREF _Toc397591937 \h </w:instrText>
            </w:r>
            <w:r w:rsidR="006C76C7">
              <w:rPr>
                <w:webHidden/>
              </w:rPr>
            </w:r>
            <w:r w:rsidR="006C76C7">
              <w:rPr>
                <w:webHidden/>
              </w:rPr>
              <w:fldChar w:fldCharType="separate"/>
            </w:r>
            <w:r w:rsidR="005A2BB8">
              <w:rPr>
                <w:webHidden/>
              </w:rPr>
              <w:t>6</w:t>
            </w:r>
            <w:r w:rsidR="006C76C7">
              <w:rPr>
                <w:webHidden/>
              </w:rPr>
              <w:fldChar w:fldCharType="end"/>
            </w:r>
          </w:hyperlink>
        </w:p>
        <w:p w:rsidR="006C76C7" w:rsidRDefault="00D961C1">
          <w:pPr>
            <w:pStyle w:val="TOC3"/>
            <w:rPr>
              <w:rFonts w:asciiTheme="minorHAnsi" w:eastAsiaTheme="minorEastAsia" w:hAnsiTheme="minorHAnsi" w:cstheme="minorBidi"/>
              <w:sz w:val="22"/>
            </w:rPr>
          </w:pPr>
          <w:hyperlink w:anchor="_Toc397591938" w:history="1">
            <w:r w:rsidR="006C76C7" w:rsidRPr="00B375E6">
              <w:rPr>
                <w:rStyle w:val="Hyperlink"/>
              </w:rPr>
              <w:t>8.2</w:t>
            </w:r>
            <w:r w:rsidR="006C76C7">
              <w:rPr>
                <w:rFonts w:asciiTheme="minorHAnsi" w:eastAsiaTheme="minorEastAsia" w:hAnsiTheme="minorHAnsi" w:cstheme="minorBidi"/>
                <w:sz w:val="22"/>
              </w:rPr>
              <w:tab/>
            </w:r>
            <w:r w:rsidR="006C76C7" w:rsidRPr="00B375E6">
              <w:rPr>
                <w:rStyle w:val="Hyperlink"/>
              </w:rPr>
              <w:t>Environment, Safety, and Health (ESH)</w:t>
            </w:r>
            <w:r w:rsidR="006C76C7">
              <w:rPr>
                <w:webHidden/>
              </w:rPr>
              <w:tab/>
            </w:r>
            <w:r w:rsidR="006C76C7">
              <w:rPr>
                <w:webHidden/>
              </w:rPr>
              <w:fldChar w:fldCharType="begin"/>
            </w:r>
            <w:r w:rsidR="006C76C7">
              <w:rPr>
                <w:webHidden/>
              </w:rPr>
              <w:instrText xml:space="preserve"> PAGEREF _Toc397591938 \h </w:instrText>
            </w:r>
            <w:r w:rsidR="006C76C7">
              <w:rPr>
                <w:webHidden/>
              </w:rPr>
            </w:r>
            <w:r w:rsidR="006C76C7">
              <w:rPr>
                <w:webHidden/>
              </w:rPr>
              <w:fldChar w:fldCharType="separate"/>
            </w:r>
            <w:r w:rsidR="005A2BB8">
              <w:rPr>
                <w:webHidden/>
              </w:rPr>
              <w:t>6</w:t>
            </w:r>
            <w:r w:rsidR="006C76C7">
              <w:rPr>
                <w:webHidden/>
              </w:rPr>
              <w:fldChar w:fldCharType="end"/>
            </w:r>
          </w:hyperlink>
        </w:p>
        <w:p w:rsidR="006C76C7" w:rsidRDefault="00D961C1">
          <w:pPr>
            <w:pStyle w:val="TOC2"/>
            <w:rPr>
              <w:rFonts w:asciiTheme="minorHAnsi" w:eastAsiaTheme="minorEastAsia" w:hAnsiTheme="minorHAnsi" w:cstheme="minorBidi"/>
              <w:sz w:val="22"/>
            </w:rPr>
          </w:pPr>
          <w:hyperlink w:anchor="_Toc397591939" w:history="1">
            <w:r w:rsidR="006C76C7" w:rsidRPr="00B375E6">
              <w:rPr>
                <w:rStyle w:val="Hyperlink"/>
              </w:rPr>
              <w:t>9</w:t>
            </w:r>
            <w:r w:rsidR="006C76C7">
              <w:rPr>
                <w:rFonts w:asciiTheme="minorHAnsi" w:eastAsiaTheme="minorEastAsia" w:hAnsiTheme="minorHAnsi" w:cstheme="minorBidi"/>
                <w:sz w:val="22"/>
              </w:rPr>
              <w:tab/>
            </w:r>
            <w:r w:rsidR="006C76C7" w:rsidRPr="00B375E6">
              <w:rPr>
                <w:rStyle w:val="Hyperlink"/>
              </w:rPr>
              <w:t>Communications</w:t>
            </w:r>
            <w:r w:rsidR="006C76C7">
              <w:rPr>
                <w:webHidden/>
              </w:rPr>
              <w:tab/>
            </w:r>
            <w:r w:rsidR="006C76C7">
              <w:rPr>
                <w:webHidden/>
              </w:rPr>
              <w:fldChar w:fldCharType="begin"/>
            </w:r>
            <w:r w:rsidR="006C76C7">
              <w:rPr>
                <w:webHidden/>
              </w:rPr>
              <w:instrText xml:space="preserve"> PAGEREF _Toc397591939 \h </w:instrText>
            </w:r>
            <w:r w:rsidR="006C76C7">
              <w:rPr>
                <w:webHidden/>
              </w:rPr>
            </w:r>
            <w:r w:rsidR="006C76C7">
              <w:rPr>
                <w:webHidden/>
              </w:rPr>
              <w:fldChar w:fldCharType="separate"/>
            </w:r>
            <w:r w:rsidR="005A2BB8">
              <w:rPr>
                <w:webHidden/>
              </w:rPr>
              <w:t>6</w:t>
            </w:r>
            <w:r w:rsidR="006C76C7">
              <w:rPr>
                <w:webHidden/>
              </w:rPr>
              <w:fldChar w:fldCharType="end"/>
            </w:r>
          </w:hyperlink>
        </w:p>
        <w:p w:rsidR="006C76C7" w:rsidRDefault="00D961C1">
          <w:pPr>
            <w:pStyle w:val="TOC2"/>
            <w:rPr>
              <w:rFonts w:asciiTheme="minorHAnsi" w:eastAsiaTheme="minorEastAsia" w:hAnsiTheme="minorHAnsi" w:cstheme="minorBidi"/>
              <w:sz w:val="22"/>
            </w:rPr>
          </w:pPr>
          <w:hyperlink w:anchor="_Toc397591940" w:history="1">
            <w:r w:rsidR="006C76C7" w:rsidRPr="00B375E6">
              <w:rPr>
                <w:rStyle w:val="Hyperlink"/>
              </w:rPr>
              <w:t>10</w:t>
            </w:r>
            <w:r w:rsidR="006C76C7">
              <w:rPr>
                <w:rFonts w:asciiTheme="minorHAnsi" w:eastAsiaTheme="minorEastAsia" w:hAnsiTheme="minorHAnsi" w:cstheme="minorBidi"/>
                <w:sz w:val="22"/>
              </w:rPr>
              <w:tab/>
            </w:r>
            <w:r w:rsidR="006C76C7" w:rsidRPr="00B375E6">
              <w:rPr>
                <w:rStyle w:val="Hyperlink"/>
              </w:rPr>
              <w:t>Procurement Management</w:t>
            </w:r>
            <w:r w:rsidR="006C76C7">
              <w:rPr>
                <w:webHidden/>
              </w:rPr>
              <w:tab/>
            </w:r>
            <w:r w:rsidR="006C76C7">
              <w:rPr>
                <w:webHidden/>
              </w:rPr>
              <w:fldChar w:fldCharType="begin"/>
            </w:r>
            <w:r w:rsidR="006C76C7">
              <w:rPr>
                <w:webHidden/>
              </w:rPr>
              <w:instrText xml:space="preserve"> PAGEREF _Toc397591940 \h </w:instrText>
            </w:r>
            <w:r w:rsidR="006C76C7">
              <w:rPr>
                <w:webHidden/>
              </w:rPr>
            </w:r>
            <w:r w:rsidR="006C76C7">
              <w:rPr>
                <w:webHidden/>
              </w:rPr>
              <w:fldChar w:fldCharType="separate"/>
            </w:r>
            <w:r w:rsidR="005A2BB8">
              <w:rPr>
                <w:webHidden/>
              </w:rPr>
              <w:t>7</w:t>
            </w:r>
            <w:r w:rsidR="006C76C7">
              <w:rPr>
                <w:webHidden/>
              </w:rPr>
              <w:fldChar w:fldCharType="end"/>
            </w:r>
          </w:hyperlink>
        </w:p>
        <w:p w:rsidR="006C76C7" w:rsidRDefault="00D961C1">
          <w:pPr>
            <w:pStyle w:val="TOC2"/>
            <w:rPr>
              <w:rFonts w:asciiTheme="minorHAnsi" w:eastAsiaTheme="minorEastAsia" w:hAnsiTheme="minorHAnsi" w:cstheme="minorBidi"/>
              <w:sz w:val="22"/>
            </w:rPr>
          </w:pPr>
          <w:hyperlink w:anchor="_Toc397591941" w:history="1">
            <w:r w:rsidR="006C76C7" w:rsidRPr="00B375E6">
              <w:rPr>
                <w:rStyle w:val="Hyperlink"/>
              </w:rPr>
              <w:t>11</w:t>
            </w:r>
            <w:r w:rsidR="006C76C7">
              <w:rPr>
                <w:rFonts w:asciiTheme="minorHAnsi" w:eastAsiaTheme="minorEastAsia" w:hAnsiTheme="minorHAnsi" w:cstheme="minorBidi"/>
                <w:sz w:val="22"/>
              </w:rPr>
              <w:tab/>
            </w:r>
            <w:r w:rsidR="006C76C7" w:rsidRPr="00B375E6">
              <w:rPr>
                <w:rStyle w:val="Hyperlink"/>
              </w:rPr>
              <w:t>Configuration Management</w:t>
            </w:r>
            <w:r w:rsidR="006C76C7">
              <w:rPr>
                <w:webHidden/>
              </w:rPr>
              <w:tab/>
            </w:r>
            <w:r w:rsidR="006C76C7">
              <w:rPr>
                <w:webHidden/>
              </w:rPr>
              <w:fldChar w:fldCharType="begin"/>
            </w:r>
            <w:r w:rsidR="006C76C7">
              <w:rPr>
                <w:webHidden/>
              </w:rPr>
              <w:instrText xml:space="preserve"> PAGEREF _Toc397591941 \h </w:instrText>
            </w:r>
            <w:r w:rsidR="006C76C7">
              <w:rPr>
                <w:webHidden/>
              </w:rPr>
            </w:r>
            <w:r w:rsidR="006C76C7">
              <w:rPr>
                <w:webHidden/>
              </w:rPr>
              <w:fldChar w:fldCharType="separate"/>
            </w:r>
            <w:r w:rsidR="005A2BB8">
              <w:rPr>
                <w:webHidden/>
              </w:rPr>
              <w:t>7</w:t>
            </w:r>
            <w:r w:rsidR="006C76C7">
              <w:rPr>
                <w:webHidden/>
              </w:rPr>
              <w:fldChar w:fldCharType="end"/>
            </w:r>
          </w:hyperlink>
        </w:p>
        <w:p w:rsidR="006C76C7" w:rsidRDefault="00D961C1">
          <w:pPr>
            <w:pStyle w:val="TOC3"/>
            <w:rPr>
              <w:rFonts w:asciiTheme="minorHAnsi" w:eastAsiaTheme="minorEastAsia" w:hAnsiTheme="minorHAnsi" w:cstheme="minorBidi"/>
              <w:sz w:val="22"/>
            </w:rPr>
          </w:pPr>
          <w:hyperlink w:anchor="_Toc397591942" w:history="1">
            <w:r w:rsidR="006C76C7" w:rsidRPr="00B375E6">
              <w:rPr>
                <w:rStyle w:val="Hyperlink"/>
              </w:rPr>
              <w:t>11.1</w:t>
            </w:r>
            <w:r w:rsidR="006C76C7">
              <w:rPr>
                <w:rFonts w:asciiTheme="minorHAnsi" w:eastAsiaTheme="minorEastAsia" w:hAnsiTheme="minorHAnsi" w:cstheme="minorBidi"/>
                <w:sz w:val="22"/>
              </w:rPr>
              <w:tab/>
            </w:r>
            <w:r w:rsidR="006C76C7" w:rsidRPr="00B375E6">
              <w:rPr>
                <w:rStyle w:val="Hyperlink"/>
              </w:rPr>
              <w:t>Configuration Items</w:t>
            </w:r>
            <w:r w:rsidR="006C76C7">
              <w:rPr>
                <w:webHidden/>
              </w:rPr>
              <w:tab/>
            </w:r>
            <w:r w:rsidR="006C76C7">
              <w:rPr>
                <w:webHidden/>
              </w:rPr>
              <w:fldChar w:fldCharType="begin"/>
            </w:r>
            <w:r w:rsidR="006C76C7">
              <w:rPr>
                <w:webHidden/>
              </w:rPr>
              <w:instrText xml:space="preserve"> PAGEREF _Toc397591942 \h </w:instrText>
            </w:r>
            <w:r w:rsidR="006C76C7">
              <w:rPr>
                <w:webHidden/>
              </w:rPr>
            </w:r>
            <w:r w:rsidR="006C76C7">
              <w:rPr>
                <w:webHidden/>
              </w:rPr>
              <w:fldChar w:fldCharType="separate"/>
            </w:r>
            <w:r w:rsidR="005A2BB8">
              <w:rPr>
                <w:webHidden/>
              </w:rPr>
              <w:t>7</w:t>
            </w:r>
            <w:r w:rsidR="006C76C7">
              <w:rPr>
                <w:webHidden/>
              </w:rPr>
              <w:fldChar w:fldCharType="end"/>
            </w:r>
          </w:hyperlink>
        </w:p>
        <w:p w:rsidR="006C76C7" w:rsidRDefault="00D961C1">
          <w:pPr>
            <w:pStyle w:val="TOC3"/>
            <w:rPr>
              <w:rFonts w:asciiTheme="minorHAnsi" w:eastAsiaTheme="minorEastAsia" w:hAnsiTheme="minorHAnsi" w:cstheme="minorBidi"/>
              <w:sz w:val="22"/>
            </w:rPr>
          </w:pPr>
          <w:hyperlink w:anchor="_Toc397591943" w:history="1">
            <w:r w:rsidR="006C76C7" w:rsidRPr="00B375E6">
              <w:rPr>
                <w:rStyle w:val="Hyperlink"/>
              </w:rPr>
              <w:t>11.2</w:t>
            </w:r>
            <w:r w:rsidR="006C76C7">
              <w:rPr>
                <w:rFonts w:asciiTheme="minorHAnsi" w:eastAsiaTheme="minorEastAsia" w:hAnsiTheme="minorHAnsi" w:cstheme="minorBidi"/>
                <w:sz w:val="22"/>
              </w:rPr>
              <w:tab/>
            </w:r>
            <w:r w:rsidR="006C76C7" w:rsidRPr="00B375E6">
              <w:rPr>
                <w:rStyle w:val="Hyperlink"/>
              </w:rPr>
              <w:t>Configuration Management Plan</w:t>
            </w:r>
            <w:r w:rsidR="006C76C7">
              <w:rPr>
                <w:webHidden/>
              </w:rPr>
              <w:tab/>
            </w:r>
            <w:r w:rsidR="006C76C7">
              <w:rPr>
                <w:webHidden/>
              </w:rPr>
              <w:fldChar w:fldCharType="begin"/>
            </w:r>
            <w:r w:rsidR="006C76C7">
              <w:rPr>
                <w:webHidden/>
              </w:rPr>
              <w:instrText xml:space="preserve"> PAGEREF _Toc397591943 \h </w:instrText>
            </w:r>
            <w:r w:rsidR="006C76C7">
              <w:rPr>
                <w:webHidden/>
              </w:rPr>
            </w:r>
            <w:r w:rsidR="006C76C7">
              <w:rPr>
                <w:webHidden/>
              </w:rPr>
              <w:fldChar w:fldCharType="separate"/>
            </w:r>
            <w:r w:rsidR="005A2BB8">
              <w:rPr>
                <w:webHidden/>
              </w:rPr>
              <w:t>7</w:t>
            </w:r>
            <w:r w:rsidR="006C76C7">
              <w:rPr>
                <w:webHidden/>
              </w:rPr>
              <w:fldChar w:fldCharType="end"/>
            </w:r>
          </w:hyperlink>
        </w:p>
        <w:p w:rsidR="006C76C7" w:rsidRDefault="00D961C1">
          <w:pPr>
            <w:pStyle w:val="TOC3"/>
            <w:rPr>
              <w:rFonts w:asciiTheme="minorHAnsi" w:eastAsiaTheme="minorEastAsia" w:hAnsiTheme="minorHAnsi" w:cstheme="minorBidi"/>
              <w:sz w:val="22"/>
            </w:rPr>
          </w:pPr>
          <w:hyperlink w:anchor="_Toc397591944" w:history="1">
            <w:r w:rsidR="006C76C7" w:rsidRPr="00B375E6">
              <w:rPr>
                <w:rStyle w:val="Hyperlink"/>
              </w:rPr>
              <w:t>11.3</w:t>
            </w:r>
            <w:r w:rsidR="006C76C7">
              <w:rPr>
                <w:rFonts w:asciiTheme="minorHAnsi" w:eastAsiaTheme="minorEastAsia" w:hAnsiTheme="minorHAnsi" w:cstheme="minorBidi"/>
                <w:sz w:val="22"/>
              </w:rPr>
              <w:tab/>
            </w:r>
            <w:r w:rsidR="006C76C7" w:rsidRPr="00B375E6">
              <w:rPr>
                <w:rStyle w:val="Hyperlink"/>
              </w:rPr>
              <w:t>Change Control</w:t>
            </w:r>
            <w:r w:rsidR="006C76C7">
              <w:rPr>
                <w:webHidden/>
              </w:rPr>
              <w:tab/>
            </w:r>
            <w:r w:rsidR="006C76C7">
              <w:rPr>
                <w:webHidden/>
              </w:rPr>
              <w:fldChar w:fldCharType="begin"/>
            </w:r>
            <w:r w:rsidR="006C76C7">
              <w:rPr>
                <w:webHidden/>
              </w:rPr>
              <w:instrText xml:space="preserve"> PAGEREF _Toc397591944 \h </w:instrText>
            </w:r>
            <w:r w:rsidR="006C76C7">
              <w:rPr>
                <w:webHidden/>
              </w:rPr>
            </w:r>
            <w:r w:rsidR="006C76C7">
              <w:rPr>
                <w:webHidden/>
              </w:rPr>
              <w:fldChar w:fldCharType="separate"/>
            </w:r>
            <w:r w:rsidR="005A2BB8">
              <w:rPr>
                <w:webHidden/>
              </w:rPr>
              <w:t>7</w:t>
            </w:r>
            <w:r w:rsidR="006C76C7">
              <w:rPr>
                <w:webHidden/>
              </w:rPr>
              <w:fldChar w:fldCharType="end"/>
            </w:r>
          </w:hyperlink>
        </w:p>
        <w:p w:rsidR="006C76C7" w:rsidRDefault="00D961C1">
          <w:pPr>
            <w:pStyle w:val="TOC2"/>
            <w:rPr>
              <w:rFonts w:asciiTheme="minorHAnsi" w:eastAsiaTheme="minorEastAsia" w:hAnsiTheme="minorHAnsi" w:cstheme="minorBidi"/>
              <w:sz w:val="22"/>
            </w:rPr>
          </w:pPr>
          <w:hyperlink w:anchor="_Toc397591945" w:history="1">
            <w:r w:rsidR="006C76C7" w:rsidRPr="00B375E6">
              <w:rPr>
                <w:rStyle w:val="Hyperlink"/>
              </w:rPr>
              <w:t>12</w:t>
            </w:r>
            <w:r w:rsidR="006C76C7">
              <w:rPr>
                <w:rFonts w:asciiTheme="minorHAnsi" w:eastAsiaTheme="minorEastAsia" w:hAnsiTheme="minorHAnsi" w:cstheme="minorBidi"/>
                <w:sz w:val="22"/>
              </w:rPr>
              <w:tab/>
            </w:r>
            <w:r w:rsidR="006C76C7" w:rsidRPr="00B375E6">
              <w:rPr>
                <w:rStyle w:val="Hyperlink"/>
              </w:rPr>
              <w:t>Glossary</w:t>
            </w:r>
            <w:r w:rsidR="006C76C7">
              <w:rPr>
                <w:webHidden/>
              </w:rPr>
              <w:tab/>
            </w:r>
            <w:r w:rsidR="006C76C7">
              <w:rPr>
                <w:webHidden/>
              </w:rPr>
              <w:fldChar w:fldCharType="begin"/>
            </w:r>
            <w:r w:rsidR="006C76C7">
              <w:rPr>
                <w:webHidden/>
              </w:rPr>
              <w:instrText xml:space="preserve"> PAGEREF _Toc397591945 \h </w:instrText>
            </w:r>
            <w:r w:rsidR="006C76C7">
              <w:rPr>
                <w:webHidden/>
              </w:rPr>
            </w:r>
            <w:r w:rsidR="006C76C7">
              <w:rPr>
                <w:webHidden/>
              </w:rPr>
              <w:fldChar w:fldCharType="separate"/>
            </w:r>
            <w:r w:rsidR="005A2BB8">
              <w:rPr>
                <w:webHidden/>
              </w:rPr>
              <w:t>7</w:t>
            </w:r>
            <w:r w:rsidR="006C76C7">
              <w:rPr>
                <w:webHidden/>
              </w:rPr>
              <w:fldChar w:fldCharType="end"/>
            </w:r>
          </w:hyperlink>
        </w:p>
        <w:p w:rsidR="006C76C7" w:rsidRDefault="00D961C1">
          <w:pPr>
            <w:pStyle w:val="TOC2"/>
            <w:rPr>
              <w:rFonts w:asciiTheme="minorHAnsi" w:eastAsiaTheme="minorEastAsia" w:hAnsiTheme="minorHAnsi" w:cstheme="minorBidi"/>
              <w:sz w:val="22"/>
            </w:rPr>
          </w:pPr>
          <w:hyperlink w:anchor="_Toc397591946" w:history="1">
            <w:r w:rsidR="006C76C7" w:rsidRPr="00B375E6">
              <w:rPr>
                <w:rStyle w:val="Hyperlink"/>
              </w:rPr>
              <w:t>13</w:t>
            </w:r>
            <w:r w:rsidR="006C76C7">
              <w:rPr>
                <w:rFonts w:asciiTheme="minorHAnsi" w:eastAsiaTheme="minorEastAsia" w:hAnsiTheme="minorHAnsi" w:cstheme="minorBidi"/>
                <w:sz w:val="22"/>
              </w:rPr>
              <w:tab/>
            </w:r>
            <w:r w:rsidR="006C76C7" w:rsidRPr="00B375E6">
              <w:rPr>
                <w:rStyle w:val="Hyperlink"/>
              </w:rPr>
              <w:t>References</w:t>
            </w:r>
            <w:r w:rsidR="006C76C7">
              <w:rPr>
                <w:webHidden/>
              </w:rPr>
              <w:tab/>
            </w:r>
            <w:r w:rsidR="006C76C7">
              <w:rPr>
                <w:webHidden/>
              </w:rPr>
              <w:fldChar w:fldCharType="begin"/>
            </w:r>
            <w:r w:rsidR="006C76C7">
              <w:rPr>
                <w:webHidden/>
              </w:rPr>
              <w:instrText xml:space="preserve"> PAGEREF _Toc397591946 \h </w:instrText>
            </w:r>
            <w:r w:rsidR="006C76C7">
              <w:rPr>
                <w:webHidden/>
              </w:rPr>
            </w:r>
            <w:r w:rsidR="006C76C7">
              <w:rPr>
                <w:webHidden/>
              </w:rPr>
              <w:fldChar w:fldCharType="separate"/>
            </w:r>
            <w:r w:rsidR="005A2BB8">
              <w:rPr>
                <w:webHidden/>
              </w:rPr>
              <w:t>7</w:t>
            </w:r>
            <w:r w:rsidR="006C76C7">
              <w:rPr>
                <w:webHidden/>
              </w:rPr>
              <w:fldChar w:fldCharType="end"/>
            </w:r>
          </w:hyperlink>
        </w:p>
        <w:p w:rsidR="006C76C7" w:rsidRDefault="00D961C1">
          <w:pPr>
            <w:pStyle w:val="TOC1"/>
            <w:rPr>
              <w:rFonts w:asciiTheme="minorHAnsi" w:eastAsiaTheme="minorEastAsia" w:hAnsiTheme="minorHAnsi" w:cstheme="minorBidi"/>
              <w:b w:val="0"/>
              <w:bCs w:val="0"/>
              <w:noProof/>
              <w:sz w:val="22"/>
              <w:szCs w:val="22"/>
            </w:rPr>
          </w:pPr>
          <w:hyperlink w:anchor="_Toc397591947" w:history="1">
            <w:r w:rsidR="006C76C7" w:rsidRPr="00B375E6">
              <w:rPr>
                <w:rStyle w:val="Hyperlink"/>
                <w:noProof/>
              </w:rPr>
              <w:t>Appendix A</w:t>
            </w:r>
            <w:r w:rsidR="006C76C7">
              <w:rPr>
                <w:noProof/>
                <w:webHidden/>
              </w:rPr>
              <w:tab/>
            </w:r>
            <w:r w:rsidR="006C76C7">
              <w:rPr>
                <w:noProof/>
                <w:webHidden/>
              </w:rPr>
              <w:fldChar w:fldCharType="begin"/>
            </w:r>
            <w:r w:rsidR="006C76C7">
              <w:rPr>
                <w:noProof/>
                <w:webHidden/>
              </w:rPr>
              <w:instrText xml:space="preserve"> PAGEREF _Toc397591947 \h </w:instrText>
            </w:r>
            <w:r w:rsidR="006C76C7">
              <w:rPr>
                <w:noProof/>
                <w:webHidden/>
              </w:rPr>
            </w:r>
            <w:r w:rsidR="006C76C7">
              <w:rPr>
                <w:noProof/>
                <w:webHidden/>
              </w:rPr>
              <w:fldChar w:fldCharType="separate"/>
            </w:r>
            <w:r w:rsidR="005A2BB8">
              <w:rPr>
                <w:noProof/>
                <w:webHidden/>
              </w:rPr>
              <w:t>9</w:t>
            </w:r>
            <w:r w:rsidR="006C76C7">
              <w:rPr>
                <w:noProof/>
                <w:webHidden/>
              </w:rPr>
              <w:fldChar w:fldCharType="end"/>
            </w:r>
          </w:hyperlink>
        </w:p>
        <w:p w:rsidR="000274D3" w:rsidRDefault="000274D3" w:rsidP="00624F5C">
          <w:r>
            <w:fldChar w:fldCharType="end"/>
          </w:r>
        </w:p>
      </w:sdtContent>
    </w:sdt>
    <w:p w:rsidR="000938CA" w:rsidRDefault="000938CA">
      <w:pPr>
        <w:spacing w:after="200" w:line="276" w:lineRule="auto"/>
        <w:rPr>
          <w:rFonts w:ascii="Arial" w:eastAsiaTheme="majorEastAsia" w:hAnsi="Arial" w:cstheme="majorBidi"/>
          <w:b/>
          <w:bCs/>
          <w:sz w:val="32"/>
          <w:szCs w:val="28"/>
        </w:rPr>
      </w:pPr>
      <w:r>
        <w:br w:type="page"/>
      </w:r>
    </w:p>
    <w:p w:rsidR="000938CA" w:rsidRDefault="000938CA" w:rsidP="00F5708F">
      <w:pPr>
        <w:pStyle w:val="Heading"/>
      </w:pPr>
    </w:p>
    <w:p w:rsidR="005F0641" w:rsidRPr="00F5708F" w:rsidRDefault="005F0641" w:rsidP="00F5708F">
      <w:pPr>
        <w:pStyle w:val="Heading"/>
      </w:pPr>
      <w:bookmarkStart w:id="14" w:name="_Toc397591918"/>
      <w:r w:rsidRPr="00F5708F">
        <w:t>Revision History</w:t>
      </w:r>
      <w:bookmarkEnd w:id="14"/>
      <w:bookmarkEnd w:id="13"/>
    </w:p>
    <w:tbl>
      <w:tblPr>
        <w:tblStyle w:val="TableGrid"/>
        <w:tblW w:w="0" w:type="auto"/>
        <w:tblLook w:val="04A0" w:firstRow="1" w:lastRow="0" w:firstColumn="1" w:lastColumn="0" w:noHBand="0" w:noVBand="1"/>
      </w:tblPr>
      <w:tblGrid>
        <w:gridCol w:w="3097"/>
        <w:gridCol w:w="3101"/>
        <w:gridCol w:w="3152"/>
      </w:tblGrid>
      <w:tr w:rsidR="003F3095" w:rsidTr="000938CA">
        <w:tc>
          <w:tcPr>
            <w:tcW w:w="3097" w:type="dxa"/>
          </w:tcPr>
          <w:p w:rsidR="003F3095" w:rsidRPr="00AA39F2" w:rsidRDefault="003F3095" w:rsidP="00A52B38">
            <w:pPr>
              <w:pStyle w:val="TableHeading"/>
            </w:pPr>
            <w:bookmarkStart w:id="15" w:name="_Toc246483775"/>
            <w:r w:rsidRPr="00AA39F2">
              <w:t>Revision</w:t>
            </w:r>
          </w:p>
        </w:tc>
        <w:tc>
          <w:tcPr>
            <w:tcW w:w="3101" w:type="dxa"/>
          </w:tcPr>
          <w:p w:rsidR="003F3095" w:rsidRPr="00AA39F2" w:rsidRDefault="003F3095" w:rsidP="00A52B38">
            <w:pPr>
              <w:pStyle w:val="TableHeading"/>
            </w:pPr>
            <w:r w:rsidRPr="00AA39F2">
              <w:t>Issued</w:t>
            </w:r>
          </w:p>
        </w:tc>
        <w:tc>
          <w:tcPr>
            <w:tcW w:w="3152" w:type="dxa"/>
          </w:tcPr>
          <w:p w:rsidR="003F3095" w:rsidRPr="00AA39F2" w:rsidRDefault="003F3095" w:rsidP="00A52B38">
            <w:pPr>
              <w:pStyle w:val="TableHeading"/>
            </w:pPr>
            <w:r w:rsidRPr="00AA39F2">
              <w:t>Changes</w:t>
            </w:r>
          </w:p>
        </w:tc>
      </w:tr>
      <w:tr w:rsidR="003F3095" w:rsidRPr="00D75AD8" w:rsidTr="000938CA">
        <w:tc>
          <w:tcPr>
            <w:tcW w:w="3097" w:type="dxa"/>
          </w:tcPr>
          <w:p w:rsidR="003F3095" w:rsidRPr="00D75AD8" w:rsidRDefault="003F3095" w:rsidP="00835976">
            <w:pPr>
              <w:pStyle w:val="TableText"/>
              <w:numPr>
                <w:ilvl w:val="0"/>
                <w:numId w:val="17"/>
              </w:numPr>
            </w:pPr>
          </w:p>
        </w:tc>
        <w:sdt>
          <w:sdtPr>
            <w:id w:val="233519206"/>
            <w:placeholder>
              <w:docPart w:val="B5D548B1F59B4BB6AA8ED30775A4812D"/>
            </w:placeholder>
            <w:text/>
          </w:sdtPr>
          <w:sdtEndPr/>
          <w:sdtContent>
            <w:tc>
              <w:tcPr>
                <w:tcW w:w="3101" w:type="dxa"/>
              </w:tcPr>
              <w:p w:rsidR="003F3095" w:rsidRPr="00D75AD8" w:rsidRDefault="000938CA" w:rsidP="000938CA">
                <w:pPr>
                  <w:pStyle w:val="TableText"/>
                </w:pPr>
                <w:r>
                  <w:t>4 September</w:t>
                </w:r>
                <w:r w:rsidR="003A2F1F">
                  <w:t xml:space="preserve"> 2014</w:t>
                </w:r>
              </w:p>
            </w:tc>
          </w:sdtContent>
        </w:sdt>
        <w:tc>
          <w:tcPr>
            <w:tcW w:w="3152" w:type="dxa"/>
          </w:tcPr>
          <w:p w:rsidR="003F3095" w:rsidRPr="00D75AD8" w:rsidRDefault="00D961C1" w:rsidP="000938CA">
            <w:pPr>
              <w:pStyle w:val="TableText"/>
              <w:tabs>
                <w:tab w:val="right" w:pos="2976"/>
              </w:tabs>
            </w:pPr>
            <w:sdt>
              <w:sdtPr>
                <w:alias w:val="Revision History"/>
                <w:tag w:val="Revision_x0020_History"/>
                <w:id w:val="-1724437331"/>
                <w:placeholder>
                  <w:docPart w:val="C272F75DBE0C4BE597331E796271273A"/>
                </w:placeholder>
                <w:dataBinding w:prefixMappings="xmlns:ns0='http://schemas.microsoft.com/office/2006/metadata/properties' xmlns:ns1='http://www.w3.org/2001/XMLSchema-instance' xmlns:ns2='http://schemas.microsoft.com/office/infopath/2007/PartnerControls' xmlns:ns3='e568bc39-332f-4255-9603-6027e5c6593d' " w:xpath="/ns0:properties[1]/documentManagement[1]/ns3:Revision_x0020_History[1]" w:storeItemID="{35925073-DF7C-46CD-B643-B28400581421}"/>
                <w:text w:multiLine="1"/>
              </w:sdtPr>
              <w:sdtEndPr/>
              <w:sdtContent>
                <w:r w:rsidR="000938CA">
                  <w:t>Original issue.</w:t>
                </w:r>
              </w:sdtContent>
            </w:sdt>
            <w:r w:rsidR="003F3095">
              <w:tab/>
            </w:r>
          </w:p>
        </w:tc>
      </w:tr>
      <w:tr w:rsidR="00D961C1" w:rsidRPr="00D75AD8" w:rsidTr="000938CA">
        <w:trPr>
          <w:ins w:id="16" w:author="Vuppala, Vasu" w:date="2015-03-11T11:21:00Z"/>
        </w:trPr>
        <w:tc>
          <w:tcPr>
            <w:tcW w:w="3097" w:type="dxa"/>
          </w:tcPr>
          <w:p w:rsidR="00D961C1" w:rsidRPr="00D75AD8" w:rsidRDefault="00D961C1" w:rsidP="00835976">
            <w:pPr>
              <w:pStyle w:val="TableText"/>
              <w:numPr>
                <w:ilvl w:val="0"/>
                <w:numId w:val="17"/>
              </w:numPr>
              <w:rPr>
                <w:ins w:id="17" w:author="Vuppala, Vasu" w:date="2015-03-11T11:21:00Z"/>
              </w:rPr>
            </w:pPr>
          </w:p>
        </w:tc>
        <w:tc>
          <w:tcPr>
            <w:tcW w:w="3101" w:type="dxa"/>
          </w:tcPr>
          <w:p w:rsidR="00D961C1" w:rsidRDefault="00D961C1" w:rsidP="000938CA">
            <w:pPr>
              <w:pStyle w:val="TableText"/>
              <w:rPr>
                <w:ins w:id="18" w:author="Vuppala, Vasu" w:date="2015-03-11T11:21:00Z"/>
              </w:rPr>
            </w:pPr>
            <w:ins w:id="19" w:author="Vuppala, Vasu" w:date="2015-03-11T11:21:00Z">
              <w:r>
                <w:t>11 March 2015</w:t>
              </w:r>
            </w:ins>
          </w:p>
        </w:tc>
        <w:tc>
          <w:tcPr>
            <w:tcW w:w="3152" w:type="dxa"/>
          </w:tcPr>
          <w:p w:rsidR="00D961C1" w:rsidRDefault="00D961C1" w:rsidP="000938CA">
            <w:pPr>
              <w:pStyle w:val="TableText"/>
              <w:tabs>
                <w:tab w:val="right" w:pos="2976"/>
              </w:tabs>
              <w:rPr>
                <w:ins w:id="20" w:author="Vuppala, Vasu" w:date="2015-03-11T11:21:00Z"/>
              </w:rPr>
            </w:pPr>
            <w:ins w:id="21" w:author="Vuppala, Vasu" w:date="2015-03-11T11:22:00Z">
              <w:r>
                <w:t>Modified</w:t>
              </w:r>
              <w:bookmarkStart w:id="22" w:name="_GoBack"/>
              <w:bookmarkEnd w:id="22"/>
              <w:r>
                <w:t xml:space="preserve"> according to Change Request  </w:t>
              </w:r>
              <w:r>
                <w:fldChar w:fldCharType="begin"/>
              </w:r>
              <w:r>
                <w:instrText xml:space="preserve"> REF _Ref413836205 \r \h </w:instrText>
              </w:r>
            </w:ins>
            <w:r>
              <w:fldChar w:fldCharType="separate"/>
            </w:r>
            <w:ins w:id="23" w:author="Vuppala, Vasu" w:date="2015-03-11T11:22:00Z">
              <w:r>
                <w:t>[9]</w:t>
              </w:r>
              <w:r>
                <w:fldChar w:fldCharType="end"/>
              </w:r>
            </w:ins>
          </w:p>
        </w:tc>
      </w:tr>
    </w:tbl>
    <w:p w:rsidR="005F0641" w:rsidRDefault="005F0641" w:rsidP="005F0641"/>
    <w:p w:rsidR="005F0641" w:rsidRDefault="005F0641" w:rsidP="006E6A34">
      <w:pPr>
        <w:pStyle w:val="Heading"/>
      </w:pPr>
      <w:bookmarkStart w:id="24" w:name="_Toc330553562"/>
      <w:bookmarkStart w:id="25" w:name="_Toc397591919"/>
      <w:r>
        <w:t>Authorizing Document</w:t>
      </w:r>
      <w:bookmarkEnd w:id="24"/>
      <w:bookmarkEnd w:id="25"/>
    </w:p>
    <w:p w:rsidR="005F0641" w:rsidRPr="005813ED" w:rsidRDefault="003A2F1F" w:rsidP="005F0641">
      <w:r>
        <w:t>None</w:t>
      </w:r>
      <w:r w:rsidR="00E63D78">
        <w:t>.</w:t>
      </w:r>
    </w:p>
    <w:p w:rsidR="005F0641" w:rsidRPr="005813ED" w:rsidRDefault="005F0641" w:rsidP="006E6A34">
      <w:pPr>
        <w:pStyle w:val="Heading"/>
      </w:pPr>
      <w:bookmarkStart w:id="26" w:name="_Toc330553563"/>
      <w:bookmarkStart w:id="27" w:name="_Toc397591920"/>
      <w:r>
        <w:t>Authorized Documents</w:t>
      </w:r>
      <w:bookmarkEnd w:id="26"/>
      <w:bookmarkEnd w:id="27"/>
    </w:p>
    <w:p w:rsidR="005F0641" w:rsidRPr="005813ED" w:rsidRDefault="005F0641" w:rsidP="005F0641">
      <w:r>
        <w:t>None.</w:t>
      </w:r>
    </w:p>
    <w:p w:rsidR="005F0641" w:rsidRPr="005813ED" w:rsidRDefault="005F0641" w:rsidP="006E6A34">
      <w:pPr>
        <w:pStyle w:val="Heading"/>
      </w:pPr>
      <w:bookmarkStart w:id="28" w:name="_Toc330553564"/>
      <w:bookmarkStart w:id="29" w:name="_Toc397591921"/>
      <w:r>
        <w:t>Authorized Committees and Boards</w:t>
      </w:r>
      <w:bookmarkEnd w:id="28"/>
      <w:bookmarkEnd w:id="29"/>
    </w:p>
    <w:p w:rsidR="00A8763F" w:rsidRPr="005813ED" w:rsidRDefault="00A8763F" w:rsidP="00A8763F">
      <w:r>
        <w:t>None.</w:t>
      </w:r>
    </w:p>
    <w:p w:rsidR="00BA2D87" w:rsidRDefault="00BA2D87" w:rsidP="00E97EB4">
      <w:r>
        <w:br w:type="page"/>
      </w:r>
    </w:p>
    <w:p w:rsidR="005F0641" w:rsidRDefault="00F20E30" w:rsidP="006E6A34">
      <w:pPr>
        <w:pStyle w:val="Heading1"/>
      </w:pPr>
      <w:bookmarkStart w:id="30" w:name="_Toc397591922"/>
      <w:bookmarkEnd w:id="15"/>
      <w:r>
        <w:lastRenderedPageBreak/>
        <w:t>Project Overview</w:t>
      </w:r>
      <w:bookmarkEnd w:id="30"/>
    </w:p>
    <w:p w:rsidR="00F20E30" w:rsidRPr="00F20E30" w:rsidRDefault="00F20E30" w:rsidP="00532406">
      <w:pPr>
        <w:pStyle w:val="Heading2"/>
      </w:pPr>
      <w:bookmarkStart w:id="31" w:name="_Toc397591923"/>
      <w:r>
        <w:t>Introduction</w:t>
      </w:r>
      <w:bookmarkEnd w:id="31"/>
    </w:p>
    <w:p w:rsidR="005F0641" w:rsidRDefault="00F20E30" w:rsidP="00F20E30">
      <w:pPr>
        <w:rPr>
          <w:ins w:id="32" w:author="Vuppala, Vasu" w:date="2015-03-05T11:09:00Z"/>
        </w:rPr>
      </w:pPr>
      <w:r>
        <w:t xml:space="preserve">National Superconducting Cyclotron Laboratory (NSCL) is a world leader in rare isotope research and nuclear science education. NSCL scientists and researchers conduct advanced research in fundamental nuclear science, nuclear astrophysics, and accelerator physics. To facilitate the research, NSCL operates </w:t>
      </w:r>
      <w:r w:rsidR="001D0557">
        <w:t xml:space="preserve">multiple particle accelerators. </w:t>
      </w:r>
      <w:r>
        <w:t xml:space="preserve">Operations Department at NSCL </w:t>
      </w:r>
      <w:r w:rsidR="001D0557">
        <w:t xml:space="preserve">is responsible for delivery of isotope beams to NSCL’s users. It uses Hour Log software </w:t>
      </w:r>
      <w:r>
        <w:t>to manage activity log</w:t>
      </w:r>
      <w:r w:rsidR="001D0557">
        <w:t>s</w:t>
      </w:r>
      <w:r>
        <w:t xml:space="preserve">, facility status, system breakdowns, shift change, and to generate reports for funding agencies. A new version of Hour Log (NHL) is </w:t>
      </w:r>
      <w:r w:rsidR="001D0557">
        <w:t>needed t</w:t>
      </w:r>
      <w:r>
        <w:t xml:space="preserve">o enhance functionality, improve maintainability, and to allow extensibility. </w:t>
      </w:r>
    </w:p>
    <w:p w:rsidR="009255FE" w:rsidRDefault="009255FE" w:rsidP="00F20E30">
      <w:ins w:id="33" w:author="Vuppala, Vasu" w:date="2015-03-05T11:09:00Z">
        <w:r w:rsidRPr="00B10BE3">
          <w:rPr>
            <w:i/>
          </w:rPr>
          <w:t xml:space="preserve">Note: This project plan includes changes described in the </w:t>
        </w:r>
        <w:r>
          <w:rPr>
            <w:i/>
          </w:rPr>
          <w:t>C</w:t>
        </w:r>
        <w:r w:rsidRPr="00B10BE3">
          <w:rPr>
            <w:i/>
          </w:rPr>
          <w:t>hange</w:t>
        </w:r>
        <w:r>
          <w:rPr>
            <w:i/>
          </w:rPr>
          <w:t xml:space="preserve"> R</w:t>
        </w:r>
        <w:r w:rsidRPr="00B10BE3">
          <w:rPr>
            <w:i/>
          </w:rPr>
          <w:t>equest</w:t>
        </w:r>
        <w:r>
          <w:rPr>
            <w:i/>
          </w:rPr>
          <w:t xml:space="preserve"> </w:t>
        </w:r>
      </w:ins>
      <w:ins w:id="34" w:author="Vuppala, Vasu" w:date="2015-03-11T11:21:00Z">
        <w:r w:rsidR="00D961C1">
          <w:rPr>
            <w:i/>
          </w:rPr>
          <w:fldChar w:fldCharType="begin"/>
        </w:r>
        <w:r w:rsidR="00D961C1">
          <w:rPr>
            <w:i/>
          </w:rPr>
          <w:instrText xml:space="preserve"> REF _Ref413836205 \r \h </w:instrText>
        </w:r>
        <w:r w:rsidR="00D961C1">
          <w:rPr>
            <w:i/>
          </w:rPr>
        </w:r>
      </w:ins>
      <w:r w:rsidR="00D961C1">
        <w:rPr>
          <w:i/>
        </w:rPr>
        <w:fldChar w:fldCharType="separate"/>
      </w:r>
      <w:ins w:id="35" w:author="Vuppala, Vasu" w:date="2015-03-11T11:21:00Z">
        <w:r w:rsidR="00D961C1">
          <w:rPr>
            <w:i/>
          </w:rPr>
          <w:t>[9]</w:t>
        </w:r>
        <w:r w:rsidR="00D961C1">
          <w:rPr>
            <w:i/>
          </w:rPr>
          <w:fldChar w:fldCharType="end"/>
        </w:r>
      </w:ins>
    </w:p>
    <w:p w:rsidR="00F20E30" w:rsidRDefault="00F20E30" w:rsidP="00532406">
      <w:pPr>
        <w:pStyle w:val="Heading2"/>
      </w:pPr>
      <w:bookmarkStart w:id="36" w:name="_Toc397591924"/>
      <w:r>
        <w:t>Business Need</w:t>
      </w:r>
      <w:bookmarkEnd w:id="36"/>
    </w:p>
    <w:p w:rsidR="00F20E30" w:rsidRDefault="00F20E30" w:rsidP="00F20E30">
      <w:r w:rsidRPr="00F20E30">
        <w:t xml:space="preserve">The current version of Hour Log (CHL) </w:t>
      </w:r>
      <w:r w:rsidR="001D0557">
        <w:t>can</w:t>
      </w:r>
      <w:r w:rsidRPr="00F20E30">
        <w:t xml:space="preserve">not accommodate the growing needs of the lab. It cannot manage multiple facilities and logbooks. It is difficult to maintain due to its architecture, technologies, and lack of documentation.  It depends on </w:t>
      </w:r>
      <w:r w:rsidR="001D0557">
        <w:t>external</w:t>
      </w:r>
      <w:r w:rsidRPr="00F20E30">
        <w:t xml:space="preserve"> systems such as Approved Experiments, Trouble Reports, and Training System. When these external systems are upgraded Hour Log is unable to interface with them. The goal of this project is to develop a software system that</w:t>
      </w:r>
      <w:r>
        <w:t>:</w:t>
      </w:r>
    </w:p>
    <w:p w:rsidR="00F20E30" w:rsidRDefault="00F20E30" w:rsidP="00835976">
      <w:pPr>
        <w:pStyle w:val="ListParagraph"/>
        <w:numPr>
          <w:ilvl w:val="0"/>
          <w:numId w:val="24"/>
        </w:numPr>
      </w:pPr>
      <w:r>
        <w:t xml:space="preserve">Meets the needs of CCF and </w:t>
      </w:r>
      <w:proofErr w:type="spellStart"/>
      <w:r>
        <w:t>ReA</w:t>
      </w:r>
      <w:proofErr w:type="spellEnd"/>
      <w:r>
        <w:t xml:space="preserve"> facilities, and eventually can be used for FRIB</w:t>
      </w:r>
    </w:p>
    <w:p w:rsidR="00F20E30" w:rsidRDefault="00F20E30" w:rsidP="00835976">
      <w:pPr>
        <w:pStyle w:val="ListParagraph"/>
        <w:numPr>
          <w:ilvl w:val="0"/>
          <w:numId w:val="24"/>
        </w:numPr>
      </w:pPr>
      <w:r>
        <w:t>Can be easily sustained</w:t>
      </w:r>
    </w:p>
    <w:p w:rsidR="00F20E30" w:rsidRDefault="00F20E30" w:rsidP="00835976">
      <w:pPr>
        <w:pStyle w:val="ListParagraph"/>
        <w:numPr>
          <w:ilvl w:val="0"/>
          <w:numId w:val="24"/>
        </w:numPr>
      </w:pPr>
      <w:r>
        <w:t xml:space="preserve">Can interface with </w:t>
      </w:r>
      <w:r w:rsidR="001D0557">
        <w:t>external</w:t>
      </w:r>
      <w:r>
        <w:t xml:space="preserve"> systems through supported Application Programming Interface (API)</w:t>
      </w:r>
    </w:p>
    <w:p w:rsidR="00F20E30" w:rsidRPr="00F20E30" w:rsidRDefault="00F20E30" w:rsidP="00835976">
      <w:pPr>
        <w:pStyle w:val="ListParagraph"/>
        <w:numPr>
          <w:ilvl w:val="0"/>
          <w:numId w:val="24"/>
        </w:numPr>
      </w:pPr>
      <w:r>
        <w:t>Provides API for integration with other systems</w:t>
      </w:r>
    </w:p>
    <w:p w:rsidR="001A4143" w:rsidRDefault="00F20E30" w:rsidP="006E6A34">
      <w:pPr>
        <w:pStyle w:val="Heading1"/>
      </w:pPr>
      <w:bookmarkStart w:id="37" w:name="_Toc397591925"/>
      <w:r>
        <w:t>Project Scope</w:t>
      </w:r>
      <w:bookmarkEnd w:id="37"/>
    </w:p>
    <w:p w:rsidR="00F20E30" w:rsidRDefault="00F20E30" w:rsidP="00532406">
      <w:pPr>
        <w:pStyle w:val="Heading2"/>
      </w:pPr>
      <w:bookmarkStart w:id="38" w:name="_Toc397591926"/>
      <w:r>
        <w:t>Scope Statement</w:t>
      </w:r>
      <w:bookmarkEnd w:id="38"/>
    </w:p>
    <w:p w:rsidR="00F20E30" w:rsidRDefault="00F20E30" w:rsidP="00532406">
      <w:pPr>
        <w:pStyle w:val="Heading3"/>
      </w:pPr>
      <w:bookmarkStart w:id="39" w:name="_Ref396473127"/>
      <w:r>
        <w:t>Scope Description</w:t>
      </w:r>
      <w:bookmarkEnd w:id="39"/>
    </w:p>
    <w:p w:rsidR="00F20E30" w:rsidRDefault="00F20E30" w:rsidP="001D0557">
      <w:r>
        <w:t>This project will perform the following work</w:t>
      </w:r>
      <w:r w:rsidR="000D0688">
        <w:t xml:space="preserve"> </w:t>
      </w:r>
      <w:r w:rsidR="000D0688">
        <w:fldChar w:fldCharType="begin"/>
      </w:r>
      <w:r w:rsidR="000D0688">
        <w:instrText xml:space="preserve"> REF _Ref397519570 \w \h </w:instrText>
      </w:r>
      <w:r w:rsidR="000D0688">
        <w:fldChar w:fldCharType="separate"/>
      </w:r>
      <w:r w:rsidR="005A2BB8">
        <w:t>[1]</w:t>
      </w:r>
      <w:r w:rsidR="000D0688">
        <w:fldChar w:fldCharType="end"/>
      </w:r>
      <w:r>
        <w:t>:</w:t>
      </w:r>
    </w:p>
    <w:p w:rsidR="00F20E30" w:rsidRDefault="00F20E30" w:rsidP="00835976">
      <w:pPr>
        <w:pStyle w:val="ListParagraph"/>
        <w:numPr>
          <w:ilvl w:val="0"/>
          <w:numId w:val="25"/>
        </w:numPr>
      </w:pPr>
      <w:r>
        <w:t>Develop a new implementation of Hour Log</w:t>
      </w:r>
      <w:r w:rsidR="004F2F8A">
        <w:t xml:space="preserve"> that has</w:t>
      </w:r>
    </w:p>
    <w:p w:rsidR="004F2F8A" w:rsidRDefault="004F2F8A" w:rsidP="004F2F8A">
      <w:pPr>
        <w:pStyle w:val="ListParagraph"/>
        <w:numPr>
          <w:ilvl w:val="1"/>
          <w:numId w:val="25"/>
        </w:numPr>
      </w:pPr>
      <w:r>
        <w:t>All the functionality of CHL</w:t>
      </w:r>
    </w:p>
    <w:p w:rsidR="004F2F8A" w:rsidRDefault="004F2F8A" w:rsidP="004F2F8A">
      <w:pPr>
        <w:pStyle w:val="ListParagraph"/>
        <w:numPr>
          <w:ilvl w:val="1"/>
          <w:numId w:val="25"/>
        </w:numPr>
      </w:pPr>
      <w:r>
        <w:t>Ability to manage multiple Facilities</w:t>
      </w:r>
    </w:p>
    <w:p w:rsidR="00F20E30" w:rsidRDefault="00F20E30" w:rsidP="00835976">
      <w:pPr>
        <w:pStyle w:val="ListParagraph"/>
        <w:numPr>
          <w:ilvl w:val="0"/>
          <w:numId w:val="25"/>
        </w:numPr>
      </w:pPr>
      <w:r>
        <w:t>Migrate data from CHL to NHL</w:t>
      </w:r>
    </w:p>
    <w:p w:rsidR="001D0557" w:rsidRDefault="001D0557" w:rsidP="00835976">
      <w:pPr>
        <w:pStyle w:val="ListParagraph"/>
        <w:numPr>
          <w:ilvl w:val="0"/>
          <w:numId w:val="25"/>
        </w:numPr>
      </w:pPr>
      <w:r>
        <w:t>Interface with external systems (Approved Experiments, Trouble Reports, Training System, Logbook Service</w:t>
      </w:r>
      <w:r w:rsidR="000C75ED">
        <w:t xml:space="preserve"> </w:t>
      </w:r>
      <w:r w:rsidR="000C75ED">
        <w:fldChar w:fldCharType="begin"/>
      </w:r>
      <w:r w:rsidR="000C75ED">
        <w:instrText xml:space="preserve"> REF _Ref397519787 \w \h </w:instrText>
      </w:r>
      <w:r w:rsidR="000C75ED">
        <w:fldChar w:fldCharType="separate"/>
      </w:r>
      <w:r w:rsidR="005A2BB8">
        <w:t>[2]</w:t>
      </w:r>
      <w:r w:rsidR="000C75ED">
        <w:fldChar w:fldCharType="end"/>
      </w:r>
      <w:r>
        <w:t xml:space="preserve"> </w:t>
      </w:r>
      <w:proofErr w:type="spellStart"/>
      <w:r>
        <w:t>etc</w:t>
      </w:r>
      <w:proofErr w:type="spellEnd"/>
      <w:r>
        <w:t>) through respective APIs.</w:t>
      </w:r>
    </w:p>
    <w:p w:rsidR="00F20E30" w:rsidRDefault="00F20E30" w:rsidP="00835976">
      <w:pPr>
        <w:pStyle w:val="ListParagraph"/>
        <w:numPr>
          <w:ilvl w:val="0"/>
          <w:numId w:val="25"/>
        </w:numPr>
      </w:pPr>
      <w:r>
        <w:t>Upgrade the following systems that depend on Hour Log:</w:t>
      </w:r>
    </w:p>
    <w:p w:rsidR="00F20E30" w:rsidRDefault="00F20E30" w:rsidP="00835976">
      <w:pPr>
        <w:pStyle w:val="ListParagraph"/>
        <w:numPr>
          <w:ilvl w:val="1"/>
          <w:numId w:val="25"/>
        </w:numPr>
      </w:pPr>
      <w:r>
        <w:t>Data U Display</w:t>
      </w:r>
    </w:p>
    <w:p w:rsidR="00F20E30" w:rsidRDefault="00F20E30" w:rsidP="00835976">
      <w:pPr>
        <w:pStyle w:val="ListParagraph"/>
        <w:numPr>
          <w:ilvl w:val="0"/>
          <w:numId w:val="25"/>
        </w:numPr>
      </w:pPr>
      <w:r>
        <w:t>Develop API to interface with Hour Log programmatically</w:t>
      </w:r>
    </w:p>
    <w:p w:rsidR="00F20E30" w:rsidRDefault="00F20E30" w:rsidP="00835976">
      <w:pPr>
        <w:pStyle w:val="ListParagraph"/>
        <w:numPr>
          <w:ilvl w:val="0"/>
          <w:numId w:val="25"/>
        </w:numPr>
      </w:pPr>
      <w:r>
        <w:t>Train users on NHL</w:t>
      </w:r>
    </w:p>
    <w:p w:rsidR="00F20E30" w:rsidRPr="00F20E30" w:rsidRDefault="00F20E30" w:rsidP="00835976">
      <w:pPr>
        <w:pStyle w:val="ListParagraph"/>
        <w:numPr>
          <w:ilvl w:val="0"/>
          <w:numId w:val="25"/>
        </w:numPr>
      </w:pPr>
      <w:r>
        <w:t>Switch over from NHL to CHL</w:t>
      </w:r>
    </w:p>
    <w:p w:rsidR="00B87534" w:rsidRDefault="00B87534" w:rsidP="00532406">
      <w:pPr>
        <w:pStyle w:val="Heading3"/>
      </w:pPr>
      <w:r>
        <w:t>Product Acceptance Criteria</w:t>
      </w:r>
    </w:p>
    <w:p w:rsidR="000F2C59" w:rsidRDefault="00B87534" w:rsidP="000F2C59">
      <w:r w:rsidRPr="00B87534">
        <w:t>Acceptance criteria for NHL is defined in NHL Acceptance Criteria List</w:t>
      </w:r>
      <w:r w:rsidR="005A2BB8">
        <w:t xml:space="preserve"> </w:t>
      </w:r>
      <w:r w:rsidR="005A2BB8">
        <w:fldChar w:fldCharType="begin"/>
      </w:r>
      <w:r w:rsidR="005A2BB8">
        <w:instrText xml:space="preserve"> REF _Ref397593441 \r \h </w:instrText>
      </w:r>
      <w:r w:rsidR="005A2BB8">
        <w:fldChar w:fldCharType="separate"/>
      </w:r>
      <w:r w:rsidR="005A2BB8">
        <w:t>[3]</w:t>
      </w:r>
      <w:r w:rsidR="005A2BB8">
        <w:fldChar w:fldCharType="end"/>
      </w:r>
      <w:r w:rsidR="00C74C73">
        <w:t xml:space="preserve">. </w:t>
      </w:r>
    </w:p>
    <w:p w:rsidR="00B87534" w:rsidRDefault="00B87534" w:rsidP="00532406">
      <w:pPr>
        <w:pStyle w:val="Heading3"/>
      </w:pPr>
      <w:r>
        <w:lastRenderedPageBreak/>
        <w:t>Project Deliverables</w:t>
      </w:r>
    </w:p>
    <w:p w:rsidR="00C61A9E" w:rsidRDefault="00C61A9E" w:rsidP="00C61A9E">
      <w:r>
        <w:t>The project deliverables are:</w:t>
      </w:r>
    </w:p>
    <w:p w:rsidR="00C61A9E" w:rsidRDefault="00C61A9E" w:rsidP="00835976">
      <w:pPr>
        <w:pStyle w:val="ListParagraph"/>
        <w:numPr>
          <w:ilvl w:val="0"/>
          <w:numId w:val="26"/>
        </w:numPr>
      </w:pPr>
      <w:r>
        <w:t>Source code, build scripts, and documentation for the following:</w:t>
      </w:r>
    </w:p>
    <w:p w:rsidR="00C61A9E" w:rsidRDefault="00C61A9E" w:rsidP="00835976">
      <w:pPr>
        <w:pStyle w:val="ListParagraph"/>
        <w:numPr>
          <w:ilvl w:val="1"/>
          <w:numId w:val="26"/>
        </w:numPr>
      </w:pPr>
      <w:r>
        <w:t>New Hour Log</w:t>
      </w:r>
    </w:p>
    <w:p w:rsidR="00C61A9E" w:rsidRDefault="00C61A9E" w:rsidP="00835976">
      <w:pPr>
        <w:pStyle w:val="ListParagraph"/>
        <w:numPr>
          <w:ilvl w:val="1"/>
          <w:numId w:val="26"/>
        </w:numPr>
      </w:pPr>
      <w:r>
        <w:t>Upgraded Data U Display</w:t>
      </w:r>
    </w:p>
    <w:p w:rsidR="00C61A9E" w:rsidRDefault="00C61A9E" w:rsidP="00835976">
      <w:pPr>
        <w:pStyle w:val="ListParagraph"/>
        <w:numPr>
          <w:ilvl w:val="0"/>
          <w:numId w:val="26"/>
        </w:numPr>
      </w:pPr>
      <w:r>
        <w:t>Test Plans and Results</w:t>
      </w:r>
    </w:p>
    <w:p w:rsidR="00C61A9E" w:rsidRDefault="00C61A9E" w:rsidP="00835976">
      <w:pPr>
        <w:pStyle w:val="ListParagraph"/>
        <w:numPr>
          <w:ilvl w:val="0"/>
          <w:numId w:val="26"/>
        </w:numPr>
      </w:pPr>
      <w:r>
        <w:t>User Training for NHL</w:t>
      </w:r>
    </w:p>
    <w:p w:rsidR="00C61A9E" w:rsidRDefault="00C61A9E" w:rsidP="00835976">
      <w:pPr>
        <w:pStyle w:val="ListParagraph"/>
        <w:numPr>
          <w:ilvl w:val="0"/>
          <w:numId w:val="26"/>
        </w:numPr>
      </w:pPr>
      <w:r>
        <w:t>Switch over to NHL:</w:t>
      </w:r>
    </w:p>
    <w:p w:rsidR="00C61A9E" w:rsidRDefault="00C61A9E" w:rsidP="00835976">
      <w:pPr>
        <w:pStyle w:val="ListParagraph"/>
        <w:numPr>
          <w:ilvl w:val="1"/>
          <w:numId w:val="26"/>
        </w:numPr>
      </w:pPr>
      <w:r>
        <w:t>Deployment of the new system</w:t>
      </w:r>
    </w:p>
    <w:p w:rsidR="00C61A9E" w:rsidRDefault="00C61A9E" w:rsidP="00835976">
      <w:pPr>
        <w:pStyle w:val="ListParagraph"/>
        <w:numPr>
          <w:ilvl w:val="1"/>
          <w:numId w:val="26"/>
        </w:numPr>
      </w:pPr>
      <w:r>
        <w:t>Data migration from CHL</w:t>
      </w:r>
    </w:p>
    <w:p w:rsidR="00C61A9E" w:rsidRDefault="00C61A9E" w:rsidP="00835976">
      <w:pPr>
        <w:pStyle w:val="ListParagraph"/>
        <w:numPr>
          <w:ilvl w:val="1"/>
          <w:numId w:val="26"/>
        </w:numPr>
      </w:pPr>
      <w:r>
        <w:t>Testing of the new system</w:t>
      </w:r>
    </w:p>
    <w:p w:rsidR="00C61A9E" w:rsidRDefault="00C61A9E" w:rsidP="00C61A9E">
      <w:r>
        <w:t>Documentation for NHL will include the following:</w:t>
      </w:r>
    </w:p>
    <w:p w:rsidR="00C61A9E" w:rsidRDefault="00C61A9E" w:rsidP="00835976">
      <w:pPr>
        <w:pStyle w:val="ListParagraph"/>
        <w:numPr>
          <w:ilvl w:val="0"/>
          <w:numId w:val="27"/>
        </w:numPr>
      </w:pPr>
      <w:r>
        <w:t>Software Requirement Specifications</w:t>
      </w:r>
    </w:p>
    <w:p w:rsidR="00C61A9E" w:rsidRDefault="00C61A9E" w:rsidP="00835976">
      <w:pPr>
        <w:pStyle w:val="ListParagraph"/>
        <w:numPr>
          <w:ilvl w:val="0"/>
          <w:numId w:val="27"/>
        </w:numPr>
      </w:pPr>
      <w:r>
        <w:t>Architecture Manual</w:t>
      </w:r>
    </w:p>
    <w:p w:rsidR="00C61A9E" w:rsidRDefault="00C61A9E" w:rsidP="00835976">
      <w:pPr>
        <w:pStyle w:val="ListParagraph"/>
        <w:numPr>
          <w:ilvl w:val="0"/>
          <w:numId w:val="27"/>
        </w:numPr>
      </w:pPr>
      <w:r>
        <w:t>Developer Manual</w:t>
      </w:r>
    </w:p>
    <w:p w:rsidR="00C61A9E" w:rsidRDefault="00C61A9E" w:rsidP="00835976">
      <w:pPr>
        <w:pStyle w:val="ListParagraph"/>
        <w:numPr>
          <w:ilvl w:val="0"/>
          <w:numId w:val="27"/>
        </w:numPr>
      </w:pPr>
      <w:r>
        <w:t>Installation Manual</w:t>
      </w:r>
    </w:p>
    <w:p w:rsidR="00C61A9E" w:rsidRDefault="00C61A9E" w:rsidP="00835976">
      <w:pPr>
        <w:pStyle w:val="ListParagraph"/>
        <w:numPr>
          <w:ilvl w:val="0"/>
          <w:numId w:val="27"/>
        </w:numPr>
      </w:pPr>
      <w:r>
        <w:t>User Manual</w:t>
      </w:r>
    </w:p>
    <w:p w:rsidR="00B87534" w:rsidRDefault="00C61A9E" w:rsidP="00835976">
      <w:pPr>
        <w:pStyle w:val="ListParagraph"/>
        <w:numPr>
          <w:ilvl w:val="0"/>
          <w:numId w:val="27"/>
        </w:numPr>
      </w:pPr>
      <w:r>
        <w:t>API Manual</w:t>
      </w:r>
    </w:p>
    <w:p w:rsidR="007179DC" w:rsidRDefault="007179DC" w:rsidP="00532406">
      <w:pPr>
        <w:pStyle w:val="Heading3"/>
      </w:pPr>
      <w:r>
        <w:t>Project Exclusions (Out of Scope)</w:t>
      </w:r>
    </w:p>
    <w:p w:rsidR="007179DC" w:rsidRDefault="007179DC" w:rsidP="007179DC">
      <w:r>
        <w:t>The following are not in the scope of this project:</w:t>
      </w:r>
    </w:p>
    <w:p w:rsidR="007179DC" w:rsidRDefault="007179DC" w:rsidP="00835976">
      <w:pPr>
        <w:pStyle w:val="ListParagraph"/>
        <w:numPr>
          <w:ilvl w:val="0"/>
          <w:numId w:val="28"/>
        </w:numPr>
      </w:pPr>
      <w:r>
        <w:t xml:space="preserve">Upgrade of Hallway Display: Hallway Display application uses Hour Log data. NHL will </w:t>
      </w:r>
      <w:r w:rsidR="001D0557">
        <w:t>provide access to such data through an API</w:t>
      </w:r>
      <w:r>
        <w:t xml:space="preserve">. However, upgrading of Hallway Display itself is not within the scope of this project. </w:t>
      </w:r>
    </w:p>
    <w:p w:rsidR="007179DC" w:rsidRDefault="007179DC" w:rsidP="00835976">
      <w:pPr>
        <w:pStyle w:val="ListParagraph"/>
        <w:numPr>
          <w:ilvl w:val="0"/>
          <w:numId w:val="28"/>
        </w:numPr>
      </w:pPr>
      <w:r>
        <w:t>Upgrade of any system that is dependent on Hour Log but is not listed in the scope (Section</w:t>
      </w:r>
      <w:r w:rsidR="003A2F1F">
        <w:t xml:space="preserve"> </w:t>
      </w:r>
      <w:r w:rsidR="003A2F1F">
        <w:fldChar w:fldCharType="begin"/>
      </w:r>
      <w:r w:rsidR="003A2F1F">
        <w:instrText xml:space="preserve"> REF _Ref396473127 \w \h </w:instrText>
      </w:r>
      <w:r w:rsidR="003A2F1F">
        <w:fldChar w:fldCharType="separate"/>
      </w:r>
      <w:r w:rsidR="005A2BB8">
        <w:t>2.1.1</w:t>
      </w:r>
      <w:r w:rsidR="003A2F1F">
        <w:fldChar w:fldCharType="end"/>
      </w:r>
      <w:r>
        <w:t>)</w:t>
      </w:r>
    </w:p>
    <w:p w:rsidR="007179DC" w:rsidRDefault="007179DC" w:rsidP="00532406">
      <w:pPr>
        <w:pStyle w:val="Heading3"/>
      </w:pPr>
      <w:r>
        <w:t>Assumptions</w:t>
      </w:r>
    </w:p>
    <w:p w:rsidR="007179DC" w:rsidRDefault="007179DC" w:rsidP="00835976">
      <w:pPr>
        <w:pStyle w:val="ListParagraph"/>
        <w:numPr>
          <w:ilvl w:val="0"/>
          <w:numId w:val="29"/>
        </w:numPr>
      </w:pPr>
      <w:r>
        <w:t xml:space="preserve">Experiments may run on various configurations: CCF Only, </w:t>
      </w:r>
      <w:proofErr w:type="spellStart"/>
      <w:r>
        <w:t>ReA</w:t>
      </w:r>
      <w:proofErr w:type="spellEnd"/>
      <w:r>
        <w:t xml:space="preserve"> Only, and CCF and </w:t>
      </w:r>
      <w:proofErr w:type="spellStart"/>
      <w:r>
        <w:t>ReA</w:t>
      </w:r>
      <w:proofErr w:type="spellEnd"/>
      <w:r>
        <w:t>. Accounting for breakdowns in these configurations is still not clear. It is assumed that the solution will not require a large amount of effort (compared t</w:t>
      </w:r>
      <w:r w:rsidR="003A2F1F">
        <w:t xml:space="preserve">o the current overall effort </w:t>
      </w:r>
      <w:r w:rsidR="003A2F1F">
        <w:fldChar w:fldCharType="begin"/>
      </w:r>
      <w:r w:rsidR="003A2F1F">
        <w:instrText xml:space="preserve"> REF _Ref318729256 \w \h </w:instrText>
      </w:r>
      <w:r w:rsidR="003A2F1F">
        <w:fldChar w:fldCharType="separate"/>
      </w:r>
      <w:r w:rsidR="005A2BB8">
        <w:t>[4]</w:t>
      </w:r>
      <w:r w:rsidR="003A2F1F">
        <w:fldChar w:fldCharType="end"/>
      </w:r>
      <w:r>
        <w:t xml:space="preserve">). </w:t>
      </w:r>
    </w:p>
    <w:p w:rsidR="007179DC" w:rsidRDefault="007179DC" w:rsidP="00532406">
      <w:pPr>
        <w:pStyle w:val="Heading3"/>
      </w:pPr>
      <w:r>
        <w:t>Project Constraints</w:t>
      </w:r>
    </w:p>
    <w:p w:rsidR="007179DC" w:rsidRDefault="007179DC" w:rsidP="00835976">
      <w:pPr>
        <w:pStyle w:val="ListParagraph"/>
        <w:numPr>
          <w:ilvl w:val="0"/>
          <w:numId w:val="29"/>
        </w:numPr>
      </w:pPr>
      <w:r>
        <w:t>Scheduling: Switch</w:t>
      </w:r>
      <w:r w:rsidR="000172A3">
        <w:t>ing</w:t>
      </w:r>
      <w:r>
        <w:t xml:space="preserve"> over to NHL must occur during CCF shutdowns</w:t>
      </w:r>
    </w:p>
    <w:p w:rsidR="007179DC" w:rsidRDefault="007179DC" w:rsidP="00532406">
      <w:pPr>
        <w:pStyle w:val="Heading2"/>
      </w:pPr>
      <w:bookmarkStart w:id="40" w:name="_Toc397591927"/>
      <w:r>
        <w:t>Work Breakdown Structure</w:t>
      </w:r>
      <w:bookmarkEnd w:id="40"/>
    </w:p>
    <w:p w:rsidR="007179DC" w:rsidRDefault="007179DC" w:rsidP="007179DC">
      <w:r>
        <w:t xml:space="preserve">The Work Breakdown Structure (WBS) and its elements are described in </w:t>
      </w:r>
      <w:r w:rsidR="003A2F1F">
        <w:fldChar w:fldCharType="begin"/>
      </w:r>
      <w:r w:rsidR="003A2F1F">
        <w:instrText xml:space="preserve"> REF _Ref396473166 \h </w:instrText>
      </w:r>
      <w:r w:rsidR="003A2F1F">
        <w:fldChar w:fldCharType="separate"/>
      </w:r>
      <w:r w:rsidR="005A2BB8">
        <w:t xml:space="preserve">Table </w:t>
      </w:r>
      <w:r w:rsidR="005A2BB8">
        <w:rPr>
          <w:noProof/>
        </w:rPr>
        <w:t>1</w:t>
      </w:r>
      <w:r w:rsidR="003A2F1F">
        <w:fldChar w:fldCharType="end"/>
      </w:r>
      <w:r w:rsidR="003A2F1F">
        <w:t>.</w:t>
      </w:r>
    </w:p>
    <w:p w:rsidR="007179DC" w:rsidRDefault="007179DC" w:rsidP="000938CA">
      <w:pPr>
        <w:pStyle w:val="TableCaption"/>
      </w:pPr>
      <w:bookmarkStart w:id="41" w:name="_Ref396473166"/>
      <w:r>
        <w:t xml:space="preserve">Table </w:t>
      </w:r>
      <w:fldSimple w:instr=" SEQ Table \* ARABIC ">
        <w:r w:rsidR="005A2BB8">
          <w:rPr>
            <w:noProof/>
          </w:rPr>
          <w:t>1</w:t>
        </w:r>
      </w:fldSimple>
      <w:bookmarkEnd w:id="41"/>
      <w:r>
        <w:t xml:space="preserve"> WBS</w:t>
      </w:r>
    </w:p>
    <w:tbl>
      <w:tblPr>
        <w:tblStyle w:val="TableGrid"/>
        <w:tblW w:w="0" w:type="auto"/>
        <w:tblInd w:w="-5" w:type="dxa"/>
        <w:tblLook w:val="04A0" w:firstRow="1" w:lastRow="0" w:firstColumn="1" w:lastColumn="0" w:noHBand="0" w:noVBand="1"/>
      </w:tblPr>
      <w:tblGrid>
        <w:gridCol w:w="1170"/>
        <w:gridCol w:w="2610"/>
        <w:gridCol w:w="4500"/>
        <w:gridCol w:w="1075"/>
      </w:tblGrid>
      <w:tr w:rsidR="007179DC" w:rsidTr="00C6040C">
        <w:trPr>
          <w:trHeight w:val="341"/>
        </w:trPr>
        <w:tc>
          <w:tcPr>
            <w:tcW w:w="1170" w:type="dxa"/>
            <w:tcBorders>
              <w:right w:val="single" w:sz="4" w:space="0" w:color="auto"/>
            </w:tcBorders>
            <w:shd w:val="clear" w:color="auto" w:fill="D9D9D9" w:themeFill="background1" w:themeFillShade="D9"/>
          </w:tcPr>
          <w:p w:rsidR="007179DC" w:rsidRPr="007424ED" w:rsidRDefault="007179DC" w:rsidP="000938CA">
            <w:pPr>
              <w:pStyle w:val="TableHeading"/>
            </w:pPr>
            <w:r>
              <w:t>ID</w:t>
            </w:r>
          </w:p>
        </w:tc>
        <w:tc>
          <w:tcPr>
            <w:tcW w:w="2610" w:type="dxa"/>
            <w:tcBorders>
              <w:left w:val="single" w:sz="4" w:space="0" w:color="auto"/>
            </w:tcBorders>
            <w:shd w:val="clear" w:color="auto" w:fill="D9D9D9" w:themeFill="background1" w:themeFillShade="D9"/>
          </w:tcPr>
          <w:p w:rsidR="007179DC" w:rsidRPr="007424ED" w:rsidRDefault="007179DC" w:rsidP="000938CA">
            <w:pPr>
              <w:pStyle w:val="TableHeading"/>
            </w:pPr>
            <w:r w:rsidRPr="007424ED">
              <w:t>Name</w:t>
            </w:r>
          </w:p>
        </w:tc>
        <w:tc>
          <w:tcPr>
            <w:tcW w:w="4500" w:type="dxa"/>
            <w:tcBorders>
              <w:right w:val="single" w:sz="4" w:space="0" w:color="auto"/>
            </w:tcBorders>
            <w:shd w:val="clear" w:color="auto" w:fill="D9D9D9" w:themeFill="background1" w:themeFillShade="D9"/>
          </w:tcPr>
          <w:p w:rsidR="007179DC" w:rsidRPr="007424ED" w:rsidRDefault="007179DC" w:rsidP="000938CA">
            <w:pPr>
              <w:pStyle w:val="TableHeading"/>
            </w:pPr>
            <w:r w:rsidRPr="007424ED">
              <w:t>Description</w:t>
            </w:r>
          </w:p>
        </w:tc>
        <w:tc>
          <w:tcPr>
            <w:tcW w:w="1075" w:type="dxa"/>
            <w:tcBorders>
              <w:right w:val="single" w:sz="4" w:space="0" w:color="auto"/>
            </w:tcBorders>
            <w:shd w:val="clear" w:color="auto" w:fill="D9D9D9" w:themeFill="background1" w:themeFillShade="D9"/>
          </w:tcPr>
          <w:p w:rsidR="007179DC" w:rsidRPr="007424ED" w:rsidRDefault="007179DC" w:rsidP="000938CA">
            <w:pPr>
              <w:pStyle w:val="TableHeading"/>
            </w:pPr>
            <w:r>
              <w:t>Owner</w:t>
            </w:r>
          </w:p>
        </w:tc>
      </w:tr>
      <w:tr w:rsidR="007179DC" w:rsidTr="00C6040C">
        <w:tc>
          <w:tcPr>
            <w:tcW w:w="1170" w:type="dxa"/>
            <w:tcBorders>
              <w:right w:val="single" w:sz="4" w:space="0" w:color="auto"/>
            </w:tcBorders>
          </w:tcPr>
          <w:p w:rsidR="007179DC" w:rsidRPr="000A6D06" w:rsidRDefault="007179DC" w:rsidP="000938CA">
            <w:pPr>
              <w:pStyle w:val="TableText"/>
            </w:pPr>
            <w:r w:rsidRPr="000A6D06">
              <w:t>HL</w:t>
            </w:r>
          </w:p>
        </w:tc>
        <w:tc>
          <w:tcPr>
            <w:tcW w:w="2610" w:type="dxa"/>
            <w:tcBorders>
              <w:left w:val="single" w:sz="4" w:space="0" w:color="auto"/>
            </w:tcBorders>
          </w:tcPr>
          <w:p w:rsidR="007179DC" w:rsidRPr="000A6D06" w:rsidRDefault="007179DC" w:rsidP="000938CA">
            <w:pPr>
              <w:pStyle w:val="TableText"/>
            </w:pPr>
            <w:r w:rsidRPr="000A6D06">
              <w:t>New Hour Log</w:t>
            </w:r>
          </w:p>
        </w:tc>
        <w:tc>
          <w:tcPr>
            <w:tcW w:w="4500" w:type="dxa"/>
            <w:tcBorders>
              <w:right w:val="single" w:sz="4" w:space="0" w:color="auto"/>
            </w:tcBorders>
          </w:tcPr>
          <w:p w:rsidR="007179DC" w:rsidRPr="000A6D06" w:rsidRDefault="007179DC" w:rsidP="000938CA">
            <w:pPr>
              <w:pStyle w:val="TableText"/>
            </w:pPr>
            <w:r>
              <w:t>Entire project</w:t>
            </w:r>
          </w:p>
        </w:tc>
        <w:tc>
          <w:tcPr>
            <w:tcW w:w="1075" w:type="dxa"/>
            <w:tcBorders>
              <w:right w:val="single" w:sz="4" w:space="0" w:color="auto"/>
            </w:tcBorders>
          </w:tcPr>
          <w:p w:rsidR="007179DC"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rsidRPr="000A6D06">
              <w:t>HL-</w:t>
            </w:r>
            <w:r>
              <w:t>FF</w:t>
            </w:r>
          </w:p>
        </w:tc>
        <w:tc>
          <w:tcPr>
            <w:tcW w:w="2610" w:type="dxa"/>
            <w:tcBorders>
              <w:left w:val="single" w:sz="4" w:space="0" w:color="auto"/>
            </w:tcBorders>
          </w:tcPr>
          <w:p w:rsidR="007179DC" w:rsidRPr="000A6D06" w:rsidRDefault="007179DC" w:rsidP="000938CA">
            <w:pPr>
              <w:pStyle w:val="TableText"/>
            </w:pPr>
            <w:r w:rsidRPr="000A6D06">
              <w:t>Develop Functional Features</w:t>
            </w:r>
          </w:p>
        </w:tc>
        <w:tc>
          <w:tcPr>
            <w:tcW w:w="4500" w:type="dxa"/>
            <w:tcBorders>
              <w:right w:val="single" w:sz="4" w:space="0" w:color="auto"/>
            </w:tcBorders>
          </w:tcPr>
          <w:p w:rsidR="007179DC" w:rsidRPr="000A6D06" w:rsidRDefault="007179DC" w:rsidP="000938CA">
            <w:pPr>
              <w:pStyle w:val="TableText"/>
            </w:pPr>
            <w:r w:rsidRPr="000A6D06">
              <w:t>GUI, Reports, External systems</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HL-API</w:t>
            </w:r>
          </w:p>
        </w:tc>
        <w:tc>
          <w:tcPr>
            <w:tcW w:w="2610" w:type="dxa"/>
            <w:tcBorders>
              <w:left w:val="single" w:sz="4" w:space="0" w:color="auto"/>
            </w:tcBorders>
          </w:tcPr>
          <w:p w:rsidR="007179DC" w:rsidRPr="000A6D06" w:rsidRDefault="007179DC" w:rsidP="000938CA">
            <w:pPr>
              <w:pStyle w:val="TableText"/>
            </w:pPr>
            <w:r w:rsidRPr="000A6D06">
              <w:t>Develop API</w:t>
            </w:r>
          </w:p>
        </w:tc>
        <w:tc>
          <w:tcPr>
            <w:tcW w:w="4500" w:type="dxa"/>
            <w:tcBorders>
              <w:right w:val="single" w:sz="4" w:space="0" w:color="auto"/>
            </w:tcBorders>
          </w:tcPr>
          <w:p w:rsidR="007179DC" w:rsidRPr="000A6D06" w:rsidRDefault="007179DC" w:rsidP="000938CA">
            <w:pPr>
              <w:pStyle w:val="TableText"/>
            </w:pPr>
            <w:r w:rsidRPr="000A6D06">
              <w:t>API to access Hour Log data</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HL-DS</w:t>
            </w:r>
          </w:p>
        </w:tc>
        <w:tc>
          <w:tcPr>
            <w:tcW w:w="2610" w:type="dxa"/>
            <w:tcBorders>
              <w:left w:val="single" w:sz="4" w:space="0" w:color="auto"/>
            </w:tcBorders>
          </w:tcPr>
          <w:p w:rsidR="007179DC" w:rsidRPr="000A6D06" w:rsidRDefault="007179DC" w:rsidP="000938CA">
            <w:pPr>
              <w:pStyle w:val="TableText"/>
            </w:pPr>
            <w:r w:rsidRPr="000A6D06">
              <w:t>Upgrade Dependent Systems</w:t>
            </w:r>
          </w:p>
        </w:tc>
        <w:tc>
          <w:tcPr>
            <w:tcW w:w="4500" w:type="dxa"/>
            <w:tcBorders>
              <w:right w:val="single" w:sz="4" w:space="0" w:color="auto"/>
            </w:tcBorders>
          </w:tcPr>
          <w:p w:rsidR="007179DC" w:rsidRPr="000A6D06" w:rsidRDefault="007179DC" w:rsidP="000938CA">
            <w:pPr>
              <w:pStyle w:val="TableText"/>
            </w:pPr>
            <w:r w:rsidRPr="000A6D06">
              <w:t>Data U Display</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lastRenderedPageBreak/>
              <w:t>HL-QA</w:t>
            </w:r>
          </w:p>
        </w:tc>
        <w:tc>
          <w:tcPr>
            <w:tcW w:w="2610" w:type="dxa"/>
            <w:tcBorders>
              <w:left w:val="single" w:sz="4" w:space="0" w:color="auto"/>
            </w:tcBorders>
          </w:tcPr>
          <w:p w:rsidR="007179DC" w:rsidRPr="000A6D06" w:rsidRDefault="007179DC" w:rsidP="000938CA">
            <w:pPr>
              <w:pStyle w:val="TableText"/>
            </w:pPr>
            <w:r w:rsidRPr="000A6D06">
              <w:t>Quality Assurance</w:t>
            </w:r>
          </w:p>
        </w:tc>
        <w:tc>
          <w:tcPr>
            <w:tcW w:w="4500" w:type="dxa"/>
            <w:tcBorders>
              <w:right w:val="single" w:sz="4" w:space="0" w:color="auto"/>
            </w:tcBorders>
          </w:tcPr>
          <w:p w:rsidR="007179DC" w:rsidRPr="000A6D06" w:rsidRDefault="007179DC" w:rsidP="000938CA">
            <w:pPr>
              <w:pStyle w:val="TableText"/>
            </w:pPr>
            <w:r w:rsidRPr="000A6D06">
              <w:t>Test plans, automated tests</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HL-DOC</w:t>
            </w:r>
          </w:p>
        </w:tc>
        <w:tc>
          <w:tcPr>
            <w:tcW w:w="2610" w:type="dxa"/>
            <w:tcBorders>
              <w:left w:val="single" w:sz="4" w:space="0" w:color="auto"/>
            </w:tcBorders>
          </w:tcPr>
          <w:p w:rsidR="007179DC" w:rsidRPr="000A6D06" w:rsidRDefault="007179DC" w:rsidP="000938CA">
            <w:pPr>
              <w:pStyle w:val="TableText"/>
            </w:pPr>
            <w:r w:rsidRPr="000A6D06">
              <w:t>Documentation</w:t>
            </w:r>
          </w:p>
        </w:tc>
        <w:tc>
          <w:tcPr>
            <w:tcW w:w="4500" w:type="dxa"/>
            <w:tcBorders>
              <w:right w:val="single" w:sz="4" w:space="0" w:color="auto"/>
            </w:tcBorders>
          </w:tcPr>
          <w:p w:rsidR="007179DC" w:rsidRPr="000A6D06" w:rsidRDefault="007179DC" w:rsidP="000938CA">
            <w:pPr>
              <w:pStyle w:val="TableText"/>
            </w:pPr>
            <w:r w:rsidRPr="000A6D06">
              <w:t>SRS, design, user, API, installation manuals</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HL-TRN</w:t>
            </w:r>
          </w:p>
        </w:tc>
        <w:tc>
          <w:tcPr>
            <w:tcW w:w="2610" w:type="dxa"/>
            <w:tcBorders>
              <w:left w:val="single" w:sz="4" w:space="0" w:color="auto"/>
            </w:tcBorders>
          </w:tcPr>
          <w:p w:rsidR="007179DC" w:rsidRPr="000A6D06" w:rsidRDefault="007179DC" w:rsidP="000938CA">
            <w:pPr>
              <w:pStyle w:val="TableText"/>
            </w:pPr>
            <w:r w:rsidRPr="000A6D06">
              <w:t>Train users</w:t>
            </w:r>
          </w:p>
        </w:tc>
        <w:tc>
          <w:tcPr>
            <w:tcW w:w="4500" w:type="dxa"/>
            <w:tcBorders>
              <w:right w:val="single" w:sz="4" w:space="0" w:color="auto"/>
            </w:tcBorders>
          </w:tcPr>
          <w:p w:rsidR="007179DC" w:rsidRPr="000A6D06" w:rsidRDefault="007179DC" w:rsidP="000938CA">
            <w:pPr>
              <w:pStyle w:val="TableText"/>
            </w:pPr>
            <w:r w:rsidRPr="000A6D06">
              <w:t>Training of operators</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HL-SO</w:t>
            </w:r>
          </w:p>
        </w:tc>
        <w:tc>
          <w:tcPr>
            <w:tcW w:w="2610" w:type="dxa"/>
            <w:tcBorders>
              <w:left w:val="single" w:sz="4" w:space="0" w:color="auto"/>
            </w:tcBorders>
          </w:tcPr>
          <w:p w:rsidR="007179DC" w:rsidRPr="000A6D06" w:rsidRDefault="007179DC" w:rsidP="000938CA">
            <w:pPr>
              <w:pStyle w:val="TableText"/>
            </w:pPr>
            <w:r w:rsidRPr="000A6D06">
              <w:t>Switch-over</w:t>
            </w:r>
          </w:p>
        </w:tc>
        <w:tc>
          <w:tcPr>
            <w:tcW w:w="4500" w:type="dxa"/>
            <w:tcBorders>
              <w:right w:val="single" w:sz="4" w:space="0" w:color="auto"/>
            </w:tcBorders>
          </w:tcPr>
          <w:p w:rsidR="007179DC" w:rsidRPr="000A6D06" w:rsidRDefault="007179DC" w:rsidP="000938CA">
            <w:pPr>
              <w:pStyle w:val="TableText"/>
            </w:pPr>
            <w:r w:rsidRPr="000A6D06">
              <w:t>Data migration, switch to new Hour Log</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HL-PM</w:t>
            </w:r>
          </w:p>
        </w:tc>
        <w:tc>
          <w:tcPr>
            <w:tcW w:w="2610" w:type="dxa"/>
            <w:tcBorders>
              <w:left w:val="single" w:sz="4" w:space="0" w:color="auto"/>
            </w:tcBorders>
          </w:tcPr>
          <w:p w:rsidR="007179DC" w:rsidRPr="000A6D06" w:rsidRDefault="007179DC" w:rsidP="000938CA">
            <w:pPr>
              <w:pStyle w:val="TableText"/>
            </w:pPr>
            <w:r w:rsidRPr="000A6D06">
              <w:t>Project Management</w:t>
            </w:r>
          </w:p>
        </w:tc>
        <w:tc>
          <w:tcPr>
            <w:tcW w:w="4500" w:type="dxa"/>
            <w:tcBorders>
              <w:right w:val="single" w:sz="4" w:space="0" w:color="auto"/>
            </w:tcBorders>
          </w:tcPr>
          <w:p w:rsidR="007179DC" w:rsidRPr="000A6D06" w:rsidRDefault="007179DC" w:rsidP="000938CA">
            <w:pPr>
              <w:pStyle w:val="TableText"/>
            </w:pPr>
            <w:r>
              <w:t>Project management activities</w:t>
            </w:r>
          </w:p>
        </w:tc>
        <w:tc>
          <w:tcPr>
            <w:tcW w:w="1075" w:type="dxa"/>
            <w:tcBorders>
              <w:right w:val="single" w:sz="4" w:space="0" w:color="auto"/>
            </w:tcBorders>
          </w:tcPr>
          <w:p w:rsidR="007179DC" w:rsidRDefault="007179DC" w:rsidP="000938CA">
            <w:pPr>
              <w:pStyle w:val="TableText"/>
            </w:pPr>
            <w:r>
              <w:t>CCD</w:t>
            </w:r>
          </w:p>
        </w:tc>
      </w:tr>
    </w:tbl>
    <w:p w:rsidR="007179DC" w:rsidRDefault="007179DC" w:rsidP="00532406">
      <w:pPr>
        <w:pStyle w:val="Heading3"/>
      </w:pPr>
      <w:r>
        <w:t>Hallway Display</w:t>
      </w:r>
    </w:p>
    <w:p w:rsidR="007179DC" w:rsidRPr="007179DC" w:rsidRDefault="007179DC" w:rsidP="007179DC">
      <w:r>
        <w:t>Hallway Display Application depends on Hour Log data but is not in the scope of this project. HL-API work package will develop API that Hallway Display Application can use to access Hour Log data. Business IT Department is responsible for upgrading Hallway Display Application, and shall provide requireme</w:t>
      </w:r>
      <w:r w:rsidR="00C6040C">
        <w:t>nts for the desired interfaces.</w:t>
      </w:r>
    </w:p>
    <w:p w:rsidR="00E63D78" w:rsidRDefault="007179DC" w:rsidP="006E6A34">
      <w:pPr>
        <w:pStyle w:val="Heading1"/>
      </w:pPr>
      <w:bookmarkStart w:id="42" w:name="_Toc397591928"/>
      <w:r>
        <w:t>Project Strategy</w:t>
      </w:r>
      <w:bookmarkEnd w:id="42"/>
    </w:p>
    <w:p w:rsidR="007179DC" w:rsidRDefault="007179DC" w:rsidP="007179DC">
      <w:r>
        <w:t>The overall strategy for this project is as follows:</w:t>
      </w:r>
    </w:p>
    <w:p w:rsidR="007179DC" w:rsidRDefault="007179DC" w:rsidP="00835976">
      <w:pPr>
        <w:pStyle w:val="ListParagraph"/>
        <w:numPr>
          <w:ilvl w:val="0"/>
          <w:numId w:val="29"/>
        </w:numPr>
      </w:pPr>
      <w:r>
        <w:t>Develop a beta version with most of the functionality but with limited interfaces to external systems</w:t>
      </w:r>
    </w:p>
    <w:p w:rsidR="007179DC" w:rsidRDefault="007179DC" w:rsidP="00835976">
      <w:pPr>
        <w:pStyle w:val="ListParagraph"/>
        <w:numPr>
          <w:ilvl w:val="0"/>
          <w:numId w:val="29"/>
        </w:numPr>
      </w:pPr>
      <w:r>
        <w:t>Get feedback from users on beta version</w:t>
      </w:r>
    </w:p>
    <w:p w:rsidR="007179DC" w:rsidRDefault="007179DC" w:rsidP="00835976">
      <w:pPr>
        <w:pStyle w:val="ListParagraph"/>
        <w:numPr>
          <w:ilvl w:val="0"/>
          <w:numId w:val="29"/>
        </w:numPr>
      </w:pPr>
      <w:r>
        <w:t>Automate Data Migration</w:t>
      </w:r>
    </w:p>
    <w:p w:rsidR="007179DC" w:rsidRDefault="007179DC" w:rsidP="00835976">
      <w:pPr>
        <w:pStyle w:val="ListParagraph"/>
        <w:numPr>
          <w:ilvl w:val="0"/>
          <w:numId w:val="29"/>
        </w:numPr>
      </w:pPr>
      <w:r>
        <w:t>Dependent Systems:</w:t>
      </w:r>
    </w:p>
    <w:p w:rsidR="007179DC" w:rsidRDefault="007179DC" w:rsidP="00835976">
      <w:pPr>
        <w:pStyle w:val="ListParagraph"/>
        <w:numPr>
          <w:ilvl w:val="1"/>
          <w:numId w:val="29"/>
        </w:numPr>
      </w:pPr>
      <w:r>
        <w:t xml:space="preserve">Identify systems that are dependent on Hour Log. </w:t>
      </w:r>
    </w:p>
    <w:p w:rsidR="007179DC" w:rsidRDefault="007179DC" w:rsidP="00835976">
      <w:pPr>
        <w:pStyle w:val="ListParagraph"/>
        <w:numPr>
          <w:ilvl w:val="1"/>
          <w:numId w:val="29"/>
        </w:numPr>
      </w:pPr>
      <w:r>
        <w:t>Find stakeholders, for upgrading them</w:t>
      </w:r>
    </w:p>
    <w:p w:rsidR="007179DC" w:rsidRDefault="007179DC" w:rsidP="00835976">
      <w:pPr>
        <w:pStyle w:val="ListParagraph"/>
        <w:numPr>
          <w:ilvl w:val="1"/>
          <w:numId w:val="29"/>
        </w:numPr>
      </w:pPr>
      <w:r>
        <w:t xml:space="preserve">Develop </w:t>
      </w:r>
      <w:r w:rsidR="00C6040C">
        <w:t xml:space="preserve">NHL </w:t>
      </w:r>
      <w:r>
        <w:t>APIs for them</w:t>
      </w:r>
    </w:p>
    <w:p w:rsidR="007179DC" w:rsidRDefault="007179DC" w:rsidP="00835976">
      <w:pPr>
        <w:pStyle w:val="ListParagraph"/>
        <w:numPr>
          <w:ilvl w:val="0"/>
          <w:numId w:val="29"/>
        </w:numPr>
      </w:pPr>
      <w:r>
        <w:t xml:space="preserve">External systems: </w:t>
      </w:r>
    </w:p>
    <w:p w:rsidR="007179DC" w:rsidRDefault="007179DC" w:rsidP="00835976">
      <w:pPr>
        <w:pStyle w:val="ListParagraph"/>
        <w:numPr>
          <w:ilvl w:val="1"/>
          <w:numId w:val="29"/>
        </w:numPr>
      </w:pPr>
      <w:r>
        <w:t>Identify external systems that Hour Log depends on</w:t>
      </w:r>
    </w:p>
    <w:p w:rsidR="007179DC" w:rsidRDefault="007179DC" w:rsidP="00835976">
      <w:pPr>
        <w:pStyle w:val="ListParagraph"/>
        <w:numPr>
          <w:ilvl w:val="1"/>
          <w:numId w:val="29"/>
        </w:numPr>
      </w:pPr>
      <w:r>
        <w:t>Interface with them through APIs instead of directly accessing the database</w:t>
      </w:r>
      <w:r w:rsidR="00C6040C">
        <w:t>s</w:t>
      </w:r>
    </w:p>
    <w:p w:rsidR="007179DC" w:rsidRDefault="007179DC" w:rsidP="00835976">
      <w:pPr>
        <w:pStyle w:val="ListParagraph"/>
        <w:numPr>
          <w:ilvl w:val="0"/>
          <w:numId w:val="29"/>
        </w:numPr>
      </w:pPr>
      <w:r>
        <w:t>Quality Assurance</w:t>
      </w:r>
    </w:p>
    <w:p w:rsidR="007179DC" w:rsidRDefault="007179DC" w:rsidP="00835976">
      <w:pPr>
        <w:pStyle w:val="ListParagraph"/>
        <w:numPr>
          <w:ilvl w:val="1"/>
          <w:numId w:val="29"/>
        </w:numPr>
      </w:pPr>
      <w:r>
        <w:t>Develop test plans</w:t>
      </w:r>
    </w:p>
    <w:p w:rsidR="007179DC" w:rsidRDefault="007179DC" w:rsidP="00835976">
      <w:pPr>
        <w:pStyle w:val="ListParagraph"/>
        <w:numPr>
          <w:ilvl w:val="1"/>
          <w:numId w:val="29"/>
        </w:numPr>
      </w:pPr>
      <w:r>
        <w:t>Develop automated and manual tests</w:t>
      </w:r>
    </w:p>
    <w:p w:rsidR="007179DC" w:rsidRDefault="007179DC" w:rsidP="00835976">
      <w:pPr>
        <w:pStyle w:val="ListParagraph"/>
        <w:numPr>
          <w:ilvl w:val="0"/>
          <w:numId w:val="29"/>
        </w:numPr>
        <w:rPr>
          <w:ins w:id="43" w:author="Vuppala, Vasu" w:date="2015-03-05T11:37:00Z"/>
        </w:rPr>
      </w:pPr>
      <w:r>
        <w:t>Switch over to NHL</w:t>
      </w:r>
    </w:p>
    <w:p w:rsidR="00DA406F" w:rsidRDefault="00DA406F">
      <w:pPr>
        <w:pStyle w:val="ListParagraph"/>
        <w:numPr>
          <w:ilvl w:val="0"/>
          <w:numId w:val="29"/>
        </w:numPr>
        <w:rPr>
          <w:ins w:id="44" w:author="Vuppala, Vasu" w:date="2015-03-05T11:42:00Z"/>
        </w:rPr>
      </w:pPr>
      <w:ins w:id="45" w:author="Vuppala, Vasu" w:date="2015-03-05T11:37:00Z">
        <w:r>
          <w:t xml:space="preserve">Integrate with </w:t>
        </w:r>
        <w:proofErr w:type="spellStart"/>
        <w:r>
          <w:t>Olog</w:t>
        </w:r>
        <w:proofErr w:type="spellEnd"/>
        <w:r>
          <w:t xml:space="preserve"> and implement NHL for </w:t>
        </w:r>
        <w:proofErr w:type="spellStart"/>
        <w:r>
          <w:t>ReA</w:t>
        </w:r>
      </w:ins>
      <w:proofErr w:type="spellEnd"/>
    </w:p>
    <w:p w:rsidR="00820CB3" w:rsidDel="007B1448" w:rsidRDefault="00820CB3">
      <w:pPr>
        <w:pStyle w:val="ListParagraph"/>
        <w:numPr>
          <w:ilvl w:val="0"/>
          <w:numId w:val="29"/>
        </w:numPr>
        <w:rPr>
          <w:del w:id="46" w:author="Vuppala, Vasu" w:date="2015-03-11T03:57:00Z"/>
        </w:rPr>
      </w:pPr>
    </w:p>
    <w:p w:rsidR="007179DC" w:rsidRDefault="007179DC" w:rsidP="007179DC">
      <w:r>
        <w:t xml:space="preserve">The challenges for this project are: </w:t>
      </w:r>
    </w:p>
    <w:p w:rsidR="007179DC" w:rsidRDefault="007179DC" w:rsidP="00835976">
      <w:pPr>
        <w:pStyle w:val="ListParagraph"/>
        <w:numPr>
          <w:ilvl w:val="0"/>
          <w:numId w:val="30"/>
        </w:numPr>
      </w:pPr>
      <w:r>
        <w:t>Dependencies on external systems</w:t>
      </w:r>
    </w:p>
    <w:p w:rsidR="007179DC" w:rsidRDefault="007179DC" w:rsidP="00835976">
      <w:pPr>
        <w:pStyle w:val="ListParagraph"/>
        <w:numPr>
          <w:ilvl w:val="0"/>
          <w:numId w:val="30"/>
        </w:numPr>
      </w:pPr>
      <w:r>
        <w:t>Upgrading of dependent systems</w:t>
      </w:r>
    </w:p>
    <w:p w:rsidR="00E63D78" w:rsidRDefault="007179DC" w:rsidP="00835976">
      <w:pPr>
        <w:pStyle w:val="ListParagraph"/>
        <w:numPr>
          <w:ilvl w:val="0"/>
          <w:numId w:val="30"/>
        </w:numPr>
      </w:pPr>
      <w:r>
        <w:t>Data Migration</w:t>
      </w:r>
      <w:r w:rsidR="0039599B">
        <w:t>.</w:t>
      </w:r>
      <w:r w:rsidR="0064601E">
        <w:t xml:space="preserve"> </w:t>
      </w:r>
    </w:p>
    <w:p w:rsidR="004B32B0" w:rsidRDefault="00617716" w:rsidP="00617716">
      <w:pPr>
        <w:pStyle w:val="Heading1"/>
      </w:pPr>
      <w:bookmarkStart w:id="47" w:name="_Toc397591929"/>
      <w:r w:rsidRPr="00617716">
        <w:t>Project Schedule</w:t>
      </w:r>
      <w:bookmarkEnd w:id="47"/>
    </w:p>
    <w:p w:rsidR="004B32B0" w:rsidRDefault="00617716" w:rsidP="004B32B0">
      <w:r w:rsidRPr="00617716">
        <w:t>The details of the schedule are available in the NHL Project Schedule</w:t>
      </w:r>
      <w:r w:rsidR="003A2F1F">
        <w:t xml:space="preserve"> </w:t>
      </w:r>
      <w:r w:rsidR="003A2F1F">
        <w:fldChar w:fldCharType="begin"/>
      </w:r>
      <w:r w:rsidR="003A2F1F">
        <w:instrText xml:space="preserve"> REF _Ref318729256 \w \h </w:instrText>
      </w:r>
      <w:r w:rsidR="003A2F1F">
        <w:fldChar w:fldCharType="separate"/>
      </w:r>
      <w:r w:rsidR="005A2BB8">
        <w:t>[4]</w:t>
      </w:r>
      <w:r w:rsidR="003A2F1F">
        <w:fldChar w:fldCharType="end"/>
      </w:r>
      <w:r w:rsidRPr="00617716">
        <w:t>. Changes to the schedule are controlled by the Chan</w:t>
      </w:r>
      <w:r w:rsidR="00C6040C">
        <w:t xml:space="preserve">ge Control process (Section </w:t>
      </w:r>
      <w:r w:rsidR="00C6040C">
        <w:fldChar w:fldCharType="begin"/>
      </w:r>
      <w:r w:rsidR="00C6040C">
        <w:instrText xml:space="preserve"> REF _Ref396479794 \w \h </w:instrText>
      </w:r>
      <w:r w:rsidR="00C6040C">
        <w:fldChar w:fldCharType="separate"/>
      </w:r>
      <w:r w:rsidR="005A2BB8">
        <w:t>11.3</w:t>
      </w:r>
      <w:r w:rsidR="00C6040C">
        <w:fldChar w:fldCharType="end"/>
      </w:r>
      <w:r w:rsidRPr="00617716">
        <w:t>)</w:t>
      </w:r>
      <w:r w:rsidR="00BD4912">
        <w:t>.</w:t>
      </w:r>
    </w:p>
    <w:p w:rsidR="00617716" w:rsidRDefault="00617716" w:rsidP="00532406">
      <w:pPr>
        <w:pStyle w:val="Heading2"/>
      </w:pPr>
      <w:bookmarkStart w:id="48" w:name="_Ref396473341"/>
      <w:bookmarkStart w:id="49" w:name="_Toc397591930"/>
      <w:r>
        <w:t>Project Milestones</w:t>
      </w:r>
      <w:bookmarkEnd w:id="48"/>
      <w:bookmarkEnd w:id="49"/>
    </w:p>
    <w:p w:rsidR="00617716" w:rsidRDefault="00617716" w:rsidP="00617716">
      <w:r>
        <w:t>The milestones for this project are shown in</w:t>
      </w:r>
      <w:r w:rsidR="003A2F1F">
        <w:t xml:space="preserve"> </w:t>
      </w:r>
      <w:r w:rsidR="003A2F1F">
        <w:fldChar w:fldCharType="begin"/>
      </w:r>
      <w:r w:rsidR="003A2F1F">
        <w:instrText xml:space="preserve"> REF _Ref396473238 \h </w:instrText>
      </w:r>
      <w:r w:rsidR="003A2F1F">
        <w:fldChar w:fldCharType="separate"/>
      </w:r>
      <w:r w:rsidR="005A2BB8">
        <w:t xml:space="preserve">Table </w:t>
      </w:r>
      <w:r w:rsidR="005A2BB8">
        <w:rPr>
          <w:noProof/>
        </w:rPr>
        <w:t>2</w:t>
      </w:r>
      <w:r w:rsidR="003A2F1F">
        <w:fldChar w:fldCharType="end"/>
      </w:r>
      <w:r w:rsidR="00835976">
        <w:t>.</w:t>
      </w:r>
    </w:p>
    <w:p w:rsidR="00617716" w:rsidRDefault="00617716" w:rsidP="000938CA">
      <w:pPr>
        <w:pStyle w:val="TableCaption"/>
      </w:pPr>
      <w:bookmarkStart w:id="50" w:name="_Ref396473238"/>
      <w:r>
        <w:t xml:space="preserve">Table </w:t>
      </w:r>
      <w:fldSimple w:instr=" SEQ Table \* ARABIC ">
        <w:r w:rsidR="005A2BB8">
          <w:rPr>
            <w:noProof/>
          </w:rPr>
          <w:t>2</w:t>
        </w:r>
      </w:fldSimple>
      <w:bookmarkEnd w:id="50"/>
      <w:r>
        <w:t xml:space="preserve"> Milestones</w:t>
      </w:r>
    </w:p>
    <w:tbl>
      <w:tblPr>
        <w:tblStyle w:val="TableGrid"/>
        <w:tblW w:w="10350" w:type="dxa"/>
        <w:tblInd w:w="-275" w:type="dxa"/>
        <w:tblLook w:val="04A0" w:firstRow="1" w:lastRow="0" w:firstColumn="1" w:lastColumn="0" w:noHBand="0" w:noVBand="1"/>
        <w:tblPrChange w:id="51" w:author="Vuppala, Vasu" w:date="2015-03-11T03:59:00Z">
          <w:tblPr>
            <w:tblStyle w:val="TableGrid"/>
            <w:tblW w:w="10350" w:type="dxa"/>
            <w:tblInd w:w="-275" w:type="dxa"/>
            <w:tblLook w:val="04A0" w:firstRow="1" w:lastRow="0" w:firstColumn="1" w:lastColumn="0" w:noHBand="0" w:noVBand="1"/>
          </w:tblPr>
        </w:tblPrChange>
      </w:tblPr>
      <w:tblGrid>
        <w:gridCol w:w="490"/>
        <w:gridCol w:w="2062"/>
        <w:gridCol w:w="4805"/>
        <w:gridCol w:w="1019"/>
        <w:gridCol w:w="1974"/>
        <w:tblGridChange w:id="52">
          <w:tblGrid>
            <w:gridCol w:w="490"/>
            <w:gridCol w:w="2062"/>
            <w:gridCol w:w="4805"/>
            <w:gridCol w:w="1019"/>
            <w:gridCol w:w="1974"/>
          </w:tblGrid>
        </w:tblGridChange>
      </w:tblGrid>
      <w:tr w:rsidR="00617716" w:rsidTr="007B1448">
        <w:tc>
          <w:tcPr>
            <w:tcW w:w="490" w:type="dxa"/>
            <w:tcBorders>
              <w:right w:val="single" w:sz="4" w:space="0" w:color="auto"/>
            </w:tcBorders>
            <w:shd w:val="clear" w:color="auto" w:fill="F2F2F2" w:themeFill="background1" w:themeFillShade="F2"/>
            <w:tcPrChange w:id="53" w:author="Vuppala, Vasu" w:date="2015-03-11T03:59:00Z">
              <w:tcPr>
                <w:tcW w:w="450" w:type="dxa"/>
                <w:tcBorders>
                  <w:right w:val="single" w:sz="4" w:space="0" w:color="auto"/>
                </w:tcBorders>
                <w:shd w:val="clear" w:color="auto" w:fill="F2F2F2" w:themeFill="background1" w:themeFillShade="F2"/>
              </w:tcPr>
            </w:tcPrChange>
          </w:tcPr>
          <w:p w:rsidR="00617716" w:rsidRPr="007424ED" w:rsidRDefault="00617716" w:rsidP="000938CA">
            <w:pPr>
              <w:pStyle w:val="TableHeading"/>
            </w:pPr>
            <w:r>
              <w:t>#</w:t>
            </w:r>
          </w:p>
        </w:tc>
        <w:tc>
          <w:tcPr>
            <w:tcW w:w="2062" w:type="dxa"/>
            <w:tcBorders>
              <w:left w:val="single" w:sz="4" w:space="0" w:color="auto"/>
            </w:tcBorders>
            <w:shd w:val="clear" w:color="auto" w:fill="F2F2F2" w:themeFill="background1" w:themeFillShade="F2"/>
            <w:tcPrChange w:id="54" w:author="Vuppala, Vasu" w:date="2015-03-11T03:59:00Z">
              <w:tcPr>
                <w:tcW w:w="2070" w:type="dxa"/>
                <w:tcBorders>
                  <w:left w:val="single" w:sz="4" w:space="0" w:color="auto"/>
                </w:tcBorders>
                <w:shd w:val="clear" w:color="auto" w:fill="F2F2F2" w:themeFill="background1" w:themeFillShade="F2"/>
              </w:tcPr>
            </w:tcPrChange>
          </w:tcPr>
          <w:p w:rsidR="00617716" w:rsidRPr="007424ED" w:rsidRDefault="00617716" w:rsidP="000938CA">
            <w:pPr>
              <w:pStyle w:val="TableHeading"/>
            </w:pPr>
            <w:r w:rsidRPr="007424ED">
              <w:t>Name</w:t>
            </w:r>
          </w:p>
        </w:tc>
        <w:tc>
          <w:tcPr>
            <w:tcW w:w="4805" w:type="dxa"/>
            <w:tcBorders>
              <w:right w:val="single" w:sz="4" w:space="0" w:color="auto"/>
            </w:tcBorders>
            <w:shd w:val="clear" w:color="auto" w:fill="F2F2F2" w:themeFill="background1" w:themeFillShade="F2"/>
            <w:tcPrChange w:id="55" w:author="Vuppala, Vasu" w:date="2015-03-11T03:59:00Z">
              <w:tcPr>
                <w:tcW w:w="4831" w:type="dxa"/>
                <w:tcBorders>
                  <w:right w:val="single" w:sz="4" w:space="0" w:color="auto"/>
                </w:tcBorders>
                <w:shd w:val="clear" w:color="auto" w:fill="F2F2F2" w:themeFill="background1" w:themeFillShade="F2"/>
              </w:tcPr>
            </w:tcPrChange>
          </w:tcPr>
          <w:p w:rsidR="00617716" w:rsidRPr="007424ED" w:rsidRDefault="00617716" w:rsidP="000938CA">
            <w:pPr>
              <w:pStyle w:val="TableHeading"/>
            </w:pPr>
            <w:r w:rsidRPr="007424ED">
              <w:t>Description</w:t>
            </w:r>
          </w:p>
        </w:tc>
        <w:tc>
          <w:tcPr>
            <w:tcW w:w="1019" w:type="dxa"/>
            <w:shd w:val="clear" w:color="auto" w:fill="F2F2F2" w:themeFill="background1" w:themeFillShade="F2"/>
            <w:tcPrChange w:id="56" w:author="Vuppala, Vasu" w:date="2015-03-11T03:59:00Z">
              <w:tcPr>
                <w:tcW w:w="1019" w:type="dxa"/>
                <w:shd w:val="clear" w:color="auto" w:fill="F2F2F2" w:themeFill="background1" w:themeFillShade="F2"/>
              </w:tcPr>
            </w:tcPrChange>
          </w:tcPr>
          <w:p w:rsidR="00617716" w:rsidRDefault="00617716" w:rsidP="000938CA">
            <w:pPr>
              <w:pStyle w:val="TableHeading"/>
            </w:pPr>
            <w:r>
              <w:t>Owner</w:t>
            </w:r>
          </w:p>
        </w:tc>
        <w:tc>
          <w:tcPr>
            <w:tcW w:w="1974" w:type="dxa"/>
            <w:tcBorders>
              <w:right w:val="single" w:sz="4" w:space="0" w:color="auto"/>
            </w:tcBorders>
            <w:shd w:val="clear" w:color="auto" w:fill="F2F2F2" w:themeFill="background1" w:themeFillShade="F2"/>
            <w:tcPrChange w:id="57" w:author="Vuppala, Vasu" w:date="2015-03-11T03:59:00Z">
              <w:tcPr>
                <w:tcW w:w="1980" w:type="dxa"/>
                <w:tcBorders>
                  <w:right w:val="single" w:sz="4" w:space="0" w:color="auto"/>
                </w:tcBorders>
                <w:shd w:val="clear" w:color="auto" w:fill="F2F2F2" w:themeFill="background1" w:themeFillShade="F2"/>
              </w:tcPr>
            </w:tcPrChange>
          </w:tcPr>
          <w:p w:rsidR="00617716" w:rsidRPr="007424ED" w:rsidRDefault="00617716" w:rsidP="000938CA">
            <w:pPr>
              <w:pStyle w:val="TableHeading"/>
            </w:pPr>
            <w:del w:id="58" w:author="Vuppala, Vasu" w:date="2015-03-05T13:16:00Z">
              <w:r w:rsidDel="003D20E9">
                <w:delText xml:space="preserve">Expected </w:delText>
              </w:r>
            </w:del>
            <w:ins w:id="59" w:author="Vuppala, Vasu" w:date="2015-03-05T13:16:00Z">
              <w:r w:rsidR="003D20E9">
                <w:t xml:space="preserve">Planned </w:t>
              </w:r>
            </w:ins>
            <w:r>
              <w:t>Completion</w:t>
            </w:r>
          </w:p>
        </w:tc>
      </w:tr>
      <w:tr w:rsidR="00617716" w:rsidRPr="00222BE8" w:rsidTr="007B1448">
        <w:tc>
          <w:tcPr>
            <w:tcW w:w="490" w:type="dxa"/>
            <w:tcBorders>
              <w:right w:val="single" w:sz="4" w:space="0" w:color="auto"/>
            </w:tcBorders>
            <w:tcPrChange w:id="60" w:author="Vuppala, Vasu" w:date="2015-03-11T03:59:00Z">
              <w:tcPr>
                <w:tcW w:w="450" w:type="dxa"/>
                <w:tcBorders>
                  <w:right w:val="single" w:sz="4" w:space="0" w:color="auto"/>
                </w:tcBorders>
              </w:tcPr>
            </w:tcPrChange>
          </w:tcPr>
          <w:p w:rsidR="00617716" w:rsidRPr="00222BE8" w:rsidRDefault="00617716" w:rsidP="000938CA">
            <w:pPr>
              <w:pStyle w:val="TableText"/>
            </w:pPr>
            <w:r>
              <w:t>1</w:t>
            </w:r>
          </w:p>
        </w:tc>
        <w:tc>
          <w:tcPr>
            <w:tcW w:w="2062" w:type="dxa"/>
            <w:tcBorders>
              <w:left w:val="single" w:sz="4" w:space="0" w:color="auto"/>
            </w:tcBorders>
            <w:tcPrChange w:id="61" w:author="Vuppala, Vasu" w:date="2015-03-11T03:59:00Z">
              <w:tcPr>
                <w:tcW w:w="2070" w:type="dxa"/>
                <w:tcBorders>
                  <w:left w:val="single" w:sz="4" w:space="0" w:color="auto"/>
                </w:tcBorders>
              </w:tcPr>
            </w:tcPrChange>
          </w:tcPr>
          <w:p w:rsidR="00617716" w:rsidRPr="00222BE8" w:rsidRDefault="00617716" w:rsidP="000938CA">
            <w:pPr>
              <w:pStyle w:val="TableText"/>
            </w:pPr>
            <w:r w:rsidRPr="00222BE8">
              <w:t>Hour Log Release</w:t>
            </w:r>
          </w:p>
        </w:tc>
        <w:tc>
          <w:tcPr>
            <w:tcW w:w="4805" w:type="dxa"/>
            <w:tcBorders>
              <w:right w:val="single" w:sz="4" w:space="0" w:color="auto"/>
            </w:tcBorders>
            <w:tcPrChange w:id="62" w:author="Vuppala, Vasu" w:date="2015-03-11T03:59:00Z">
              <w:tcPr>
                <w:tcW w:w="4831" w:type="dxa"/>
                <w:tcBorders>
                  <w:right w:val="single" w:sz="4" w:space="0" w:color="auto"/>
                </w:tcBorders>
              </w:tcPr>
            </w:tcPrChange>
          </w:tcPr>
          <w:p w:rsidR="00617716" w:rsidRPr="00222BE8" w:rsidRDefault="00617716" w:rsidP="000938CA">
            <w:pPr>
              <w:pStyle w:val="TableText"/>
            </w:pPr>
            <w:r w:rsidRPr="00222BE8">
              <w:t xml:space="preserve">Periodic Releases </w:t>
            </w:r>
            <w:r>
              <w:t>(</w:t>
            </w:r>
            <w:r w:rsidRPr="00222BE8">
              <w:t>Sep, Oct, Nov, Dec</w:t>
            </w:r>
            <w:r>
              <w:t xml:space="preserve"> 2014</w:t>
            </w:r>
            <w:r w:rsidRPr="00222BE8">
              <w:t>, and Jan</w:t>
            </w:r>
            <w:r>
              <w:t xml:space="preserve"> 2015)</w:t>
            </w:r>
          </w:p>
        </w:tc>
        <w:tc>
          <w:tcPr>
            <w:tcW w:w="1019" w:type="dxa"/>
            <w:tcPrChange w:id="63" w:author="Vuppala, Vasu" w:date="2015-03-11T03:59:00Z">
              <w:tcPr>
                <w:tcW w:w="1019" w:type="dxa"/>
              </w:tcPr>
            </w:tcPrChange>
          </w:tcPr>
          <w:p w:rsidR="00617716" w:rsidRDefault="00617716" w:rsidP="000938CA">
            <w:pPr>
              <w:pStyle w:val="TableText"/>
            </w:pPr>
            <w:r>
              <w:t>CCD</w:t>
            </w:r>
          </w:p>
        </w:tc>
        <w:tc>
          <w:tcPr>
            <w:tcW w:w="1974" w:type="dxa"/>
            <w:tcBorders>
              <w:right w:val="single" w:sz="4" w:space="0" w:color="auto"/>
            </w:tcBorders>
            <w:tcPrChange w:id="64" w:author="Vuppala, Vasu" w:date="2015-03-11T03:59:00Z">
              <w:tcPr>
                <w:tcW w:w="1980" w:type="dxa"/>
                <w:tcBorders>
                  <w:right w:val="single" w:sz="4" w:space="0" w:color="auto"/>
                </w:tcBorders>
              </w:tcPr>
            </w:tcPrChange>
          </w:tcPr>
          <w:p w:rsidR="00617716" w:rsidRPr="00222BE8" w:rsidRDefault="00617716" w:rsidP="000938CA">
            <w:pPr>
              <w:pStyle w:val="TableText"/>
            </w:pPr>
            <w:r>
              <w:t>Every Month</w:t>
            </w:r>
          </w:p>
        </w:tc>
      </w:tr>
      <w:tr w:rsidR="00617716" w:rsidTr="007B1448">
        <w:tc>
          <w:tcPr>
            <w:tcW w:w="490" w:type="dxa"/>
            <w:tcBorders>
              <w:right w:val="single" w:sz="4" w:space="0" w:color="auto"/>
            </w:tcBorders>
            <w:tcPrChange w:id="65" w:author="Vuppala, Vasu" w:date="2015-03-11T03:59:00Z">
              <w:tcPr>
                <w:tcW w:w="450" w:type="dxa"/>
                <w:tcBorders>
                  <w:right w:val="single" w:sz="4" w:space="0" w:color="auto"/>
                </w:tcBorders>
              </w:tcPr>
            </w:tcPrChange>
          </w:tcPr>
          <w:p w:rsidR="00617716" w:rsidRPr="00222BE8" w:rsidRDefault="00617716" w:rsidP="000938CA">
            <w:pPr>
              <w:pStyle w:val="TableText"/>
            </w:pPr>
            <w:r>
              <w:t>2</w:t>
            </w:r>
          </w:p>
        </w:tc>
        <w:tc>
          <w:tcPr>
            <w:tcW w:w="2062" w:type="dxa"/>
            <w:tcBorders>
              <w:left w:val="single" w:sz="4" w:space="0" w:color="auto"/>
            </w:tcBorders>
            <w:tcPrChange w:id="66" w:author="Vuppala, Vasu" w:date="2015-03-11T03:59:00Z">
              <w:tcPr>
                <w:tcW w:w="2070" w:type="dxa"/>
                <w:tcBorders>
                  <w:left w:val="single" w:sz="4" w:space="0" w:color="auto"/>
                </w:tcBorders>
              </w:tcPr>
            </w:tcPrChange>
          </w:tcPr>
          <w:p w:rsidR="00617716" w:rsidRPr="00222BE8" w:rsidRDefault="00617716" w:rsidP="000938CA">
            <w:pPr>
              <w:pStyle w:val="TableText"/>
            </w:pPr>
            <w:r w:rsidRPr="00222BE8">
              <w:t xml:space="preserve">Data U Display </w:t>
            </w:r>
          </w:p>
        </w:tc>
        <w:tc>
          <w:tcPr>
            <w:tcW w:w="4805" w:type="dxa"/>
            <w:tcBorders>
              <w:right w:val="single" w:sz="4" w:space="0" w:color="auto"/>
            </w:tcBorders>
            <w:tcPrChange w:id="67" w:author="Vuppala, Vasu" w:date="2015-03-11T03:59:00Z">
              <w:tcPr>
                <w:tcW w:w="4831" w:type="dxa"/>
                <w:tcBorders>
                  <w:right w:val="single" w:sz="4" w:space="0" w:color="auto"/>
                </w:tcBorders>
              </w:tcPr>
            </w:tcPrChange>
          </w:tcPr>
          <w:p w:rsidR="00617716" w:rsidRPr="00222BE8" w:rsidRDefault="00617716" w:rsidP="000938CA">
            <w:pPr>
              <w:pStyle w:val="TableText"/>
            </w:pPr>
            <w:r w:rsidRPr="00222BE8">
              <w:t>Upgrade of Data U</w:t>
            </w:r>
            <w:r w:rsidR="000D0688">
              <w:t xml:space="preserve"> </w:t>
            </w:r>
            <w:r w:rsidR="000D0688">
              <w:fldChar w:fldCharType="begin"/>
            </w:r>
            <w:r w:rsidR="000D0688">
              <w:instrText xml:space="preserve"> REF _Ref397519686 \w \h </w:instrText>
            </w:r>
            <w:r w:rsidR="000938CA">
              <w:instrText xml:space="preserve"> \* MERGEFORMAT </w:instrText>
            </w:r>
            <w:r w:rsidR="000D0688">
              <w:fldChar w:fldCharType="separate"/>
            </w:r>
            <w:r w:rsidR="005A2BB8">
              <w:t>[5]</w:t>
            </w:r>
            <w:r w:rsidR="000D0688">
              <w:fldChar w:fldCharType="end"/>
            </w:r>
          </w:p>
        </w:tc>
        <w:tc>
          <w:tcPr>
            <w:tcW w:w="1019" w:type="dxa"/>
            <w:tcPrChange w:id="68" w:author="Vuppala, Vasu" w:date="2015-03-11T03:59:00Z">
              <w:tcPr>
                <w:tcW w:w="1019" w:type="dxa"/>
              </w:tcPr>
            </w:tcPrChange>
          </w:tcPr>
          <w:p w:rsidR="00617716" w:rsidRDefault="00617716" w:rsidP="000938CA">
            <w:pPr>
              <w:pStyle w:val="TableText"/>
            </w:pPr>
            <w:r>
              <w:t>CCD</w:t>
            </w:r>
          </w:p>
        </w:tc>
        <w:tc>
          <w:tcPr>
            <w:tcW w:w="1974" w:type="dxa"/>
            <w:tcBorders>
              <w:right w:val="single" w:sz="4" w:space="0" w:color="auto"/>
            </w:tcBorders>
            <w:tcPrChange w:id="69" w:author="Vuppala, Vasu" w:date="2015-03-11T03:59:00Z">
              <w:tcPr>
                <w:tcW w:w="1980" w:type="dxa"/>
                <w:tcBorders>
                  <w:right w:val="single" w:sz="4" w:space="0" w:color="auto"/>
                </w:tcBorders>
              </w:tcPr>
            </w:tcPrChange>
          </w:tcPr>
          <w:p w:rsidR="00617716" w:rsidRPr="00222BE8" w:rsidRDefault="00361D30" w:rsidP="000938CA">
            <w:pPr>
              <w:pStyle w:val="TableText"/>
            </w:pPr>
            <w:r>
              <w:t>3rd</w:t>
            </w:r>
            <w:r w:rsidR="00D1114F">
              <w:t xml:space="preserve"> week of </w:t>
            </w:r>
            <w:r>
              <w:t>December</w:t>
            </w:r>
          </w:p>
        </w:tc>
      </w:tr>
      <w:tr w:rsidR="00617716" w:rsidTr="007B1448">
        <w:tc>
          <w:tcPr>
            <w:tcW w:w="490" w:type="dxa"/>
            <w:tcBorders>
              <w:right w:val="single" w:sz="4" w:space="0" w:color="auto"/>
            </w:tcBorders>
            <w:tcPrChange w:id="70" w:author="Vuppala, Vasu" w:date="2015-03-11T03:59:00Z">
              <w:tcPr>
                <w:tcW w:w="450" w:type="dxa"/>
                <w:tcBorders>
                  <w:right w:val="single" w:sz="4" w:space="0" w:color="auto"/>
                </w:tcBorders>
              </w:tcPr>
            </w:tcPrChange>
          </w:tcPr>
          <w:p w:rsidR="00617716" w:rsidRPr="00222BE8" w:rsidRDefault="00617716" w:rsidP="000938CA">
            <w:pPr>
              <w:pStyle w:val="TableText"/>
            </w:pPr>
            <w:r>
              <w:lastRenderedPageBreak/>
              <w:t>3</w:t>
            </w:r>
          </w:p>
        </w:tc>
        <w:tc>
          <w:tcPr>
            <w:tcW w:w="2062" w:type="dxa"/>
            <w:tcBorders>
              <w:left w:val="single" w:sz="4" w:space="0" w:color="auto"/>
            </w:tcBorders>
            <w:tcPrChange w:id="71" w:author="Vuppala, Vasu" w:date="2015-03-11T03:59:00Z">
              <w:tcPr>
                <w:tcW w:w="2070" w:type="dxa"/>
                <w:tcBorders>
                  <w:left w:val="single" w:sz="4" w:space="0" w:color="auto"/>
                </w:tcBorders>
              </w:tcPr>
            </w:tcPrChange>
          </w:tcPr>
          <w:p w:rsidR="00617716" w:rsidRPr="00222BE8" w:rsidRDefault="00617716" w:rsidP="000938CA">
            <w:pPr>
              <w:pStyle w:val="TableText"/>
            </w:pPr>
            <w:r>
              <w:t>API for Hallway Display</w:t>
            </w:r>
          </w:p>
        </w:tc>
        <w:tc>
          <w:tcPr>
            <w:tcW w:w="4805" w:type="dxa"/>
            <w:tcBorders>
              <w:right w:val="single" w:sz="4" w:space="0" w:color="auto"/>
            </w:tcBorders>
            <w:tcPrChange w:id="72" w:author="Vuppala, Vasu" w:date="2015-03-11T03:59:00Z">
              <w:tcPr>
                <w:tcW w:w="4831" w:type="dxa"/>
                <w:tcBorders>
                  <w:right w:val="single" w:sz="4" w:space="0" w:color="auto"/>
                </w:tcBorders>
              </w:tcPr>
            </w:tcPrChange>
          </w:tcPr>
          <w:p w:rsidR="00617716" w:rsidRPr="00222BE8" w:rsidRDefault="00617716" w:rsidP="000938CA">
            <w:pPr>
              <w:pStyle w:val="TableText"/>
            </w:pPr>
            <w:r>
              <w:t>Requirements to be provided by BIT.</w:t>
            </w:r>
          </w:p>
        </w:tc>
        <w:tc>
          <w:tcPr>
            <w:tcW w:w="1019" w:type="dxa"/>
            <w:tcPrChange w:id="73" w:author="Vuppala, Vasu" w:date="2015-03-11T03:59:00Z">
              <w:tcPr>
                <w:tcW w:w="1019" w:type="dxa"/>
              </w:tcPr>
            </w:tcPrChange>
          </w:tcPr>
          <w:p w:rsidR="00617716" w:rsidRDefault="00617716" w:rsidP="000938CA">
            <w:pPr>
              <w:pStyle w:val="TableText"/>
            </w:pPr>
            <w:r>
              <w:t>CCD</w:t>
            </w:r>
          </w:p>
        </w:tc>
        <w:tc>
          <w:tcPr>
            <w:tcW w:w="1974" w:type="dxa"/>
            <w:tcBorders>
              <w:right w:val="single" w:sz="4" w:space="0" w:color="auto"/>
            </w:tcBorders>
            <w:tcPrChange w:id="74" w:author="Vuppala, Vasu" w:date="2015-03-11T03:59:00Z">
              <w:tcPr>
                <w:tcW w:w="1980" w:type="dxa"/>
                <w:tcBorders>
                  <w:right w:val="single" w:sz="4" w:space="0" w:color="auto"/>
                </w:tcBorders>
              </w:tcPr>
            </w:tcPrChange>
          </w:tcPr>
          <w:p w:rsidR="00617716" w:rsidRPr="00222BE8" w:rsidRDefault="00617716" w:rsidP="000938CA">
            <w:pPr>
              <w:pStyle w:val="TableText"/>
            </w:pPr>
            <w:r>
              <w:t>3</w:t>
            </w:r>
            <w:r w:rsidRPr="00222BE8">
              <w:rPr>
                <w:vertAlign w:val="superscript"/>
              </w:rPr>
              <w:t>rd</w:t>
            </w:r>
            <w:r>
              <w:t xml:space="preserve"> Week of September</w:t>
            </w:r>
          </w:p>
        </w:tc>
      </w:tr>
      <w:tr w:rsidR="00617716" w:rsidTr="007B1448">
        <w:tc>
          <w:tcPr>
            <w:tcW w:w="490" w:type="dxa"/>
            <w:tcBorders>
              <w:right w:val="single" w:sz="4" w:space="0" w:color="auto"/>
            </w:tcBorders>
            <w:tcPrChange w:id="75" w:author="Vuppala, Vasu" w:date="2015-03-11T03:59:00Z">
              <w:tcPr>
                <w:tcW w:w="450" w:type="dxa"/>
                <w:tcBorders>
                  <w:right w:val="single" w:sz="4" w:space="0" w:color="auto"/>
                </w:tcBorders>
              </w:tcPr>
            </w:tcPrChange>
          </w:tcPr>
          <w:p w:rsidR="00617716" w:rsidRDefault="00617716" w:rsidP="000938CA">
            <w:pPr>
              <w:pStyle w:val="TableText"/>
            </w:pPr>
            <w:r>
              <w:t>4</w:t>
            </w:r>
          </w:p>
        </w:tc>
        <w:tc>
          <w:tcPr>
            <w:tcW w:w="2062" w:type="dxa"/>
            <w:tcBorders>
              <w:left w:val="single" w:sz="4" w:space="0" w:color="auto"/>
            </w:tcBorders>
            <w:tcPrChange w:id="76" w:author="Vuppala, Vasu" w:date="2015-03-11T03:59:00Z">
              <w:tcPr>
                <w:tcW w:w="2070" w:type="dxa"/>
                <w:tcBorders>
                  <w:left w:val="single" w:sz="4" w:space="0" w:color="auto"/>
                </w:tcBorders>
              </w:tcPr>
            </w:tcPrChange>
          </w:tcPr>
          <w:p w:rsidR="00617716" w:rsidRDefault="00617716" w:rsidP="000938CA">
            <w:pPr>
              <w:pStyle w:val="TableText"/>
            </w:pPr>
            <w:r>
              <w:t>APIs for Trouble Reports and Training Systems</w:t>
            </w:r>
          </w:p>
        </w:tc>
        <w:tc>
          <w:tcPr>
            <w:tcW w:w="4805" w:type="dxa"/>
            <w:tcBorders>
              <w:right w:val="single" w:sz="4" w:space="0" w:color="auto"/>
            </w:tcBorders>
            <w:tcPrChange w:id="77" w:author="Vuppala, Vasu" w:date="2015-03-11T03:59:00Z">
              <w:tcPr>
                <w:tcW w:w="4831" w:type="dxa"/>
                <w:tcBorders>
                  <w:right w:val="single" w:sz="4" w:space="0" w:color="auto"/>
                </w:tcBorders>
              </w:tcPr>
            </w:tcPrChange>
          </w:tcPr>
          <w:p w:rsidR="00617716" w:rsidRPr="00222BE8" w:rsidRDefault="00617716" w:rsidP="000938CA">
            <w:pPr>
              <w:pStyle w:val="TableText"/>
            </w:pPr>
            <w:r>
              <w:t xml:space="preserve">See </w:t>
            </w:r>
            <w:r w:rsidR="00C6040C">
              <w:t xml:space="preserve">requirements for the interface </w:t>
            </w:r>
            <w:r w:rsidR="00C6040C">
              <w:fldChar w:fldCharType="begin"/>
            </w:r>
            <w:r w:rsidR="00C6040C">
              <w:instrText xml:space="preserve"> REF _Ref396479851 \w \h </w:instrText>
            </w:r>
            <w:r w:rsidR="000938CA">
              <w:instrText xml:space="preserve"> \* MERGEFORMAT </w:instrText>
            </w:r>
            <w:r w:rsidR="00C6040C">
              <w:fldChar w:fldCharType="separate"/>
            </w:r>
            <w:r w:rsidR="005A2BB8">
              <w:t>[6]</w:t>
            </w:r>
            <w:r w:rsidR="00C6040C">
              <w:fldChar w:fldCharType="end"/>
            </w:r>
          </w:p>
        </w:tc>
        <w:tc>
          <w:tcPr>
            <w:tcW w:w="1019" w:type="dxa"/>
            <w:tcPrChange w:id="78" w:author="Vuppala, Vasu" w:date="2015-03-11T03:59:00Z">
              <w:tcPr>
                <w:tcW w:w="1019" w:type="dxa"/>
              </w:tcPr>
            </w:tcPrChange>
          </w:tcPr>
          <w:p w:rsidR="00617716" w:rsidRDefault="00617716" w:rsidP="000938CA">
            <w:pPr>
              <w:pStyle w:val="TableText"/>
            </w:pPr>
            <w:r>
              <w:t>BIT</w:t>
            </w:r>
          </w:p>
        </w:tc>
        <w:tc>
          <w:tcPr>
            <w:tcW w:w="1974" w:type="dxa"/>
            <w:tcBorders>
              <w:right w:val="single" w:sz="4" w:space="0" w:color="auto"/>
            </w:tcBorders>
            <w:tcPrChange w:id="79" w:author="Vuppala, Vasu" w:date="2015-03-11T03:59:00Z">
              <w:tcPr>
                <w:tcW w:w="1980" w:type="dxa"/>
                <w:tcBorders>
                  <w:right w:val="single" w:sz="4" w:space="0" w:color="auto"/>
                </w:tcBorders>
              </w:tcPr>
            </w:tcPrChange>
          </w:tcPr>
          <w:p w:rsidR="00617716" w:rsidRDefault="00617716" w:rsidP="000938CA">
            <w:pPr>
              <w:pStyle w:val="TableText"/>
            </w:pPr>
            <w:r>
              <w:t>1</w:t>
            </w:r>
            <w:r w:rsidRPr="00A66A50">
              <w:rPr>
                <w:vertAlign w:val="superscript"/>
              </w:rPr>
              <w:t>st</w:t>
            </w:r>
            <w:r>
              <w:t xml:space="preserve"> Week of October</w:t>
            </w:r>
          </w:p>
        </w:tc>
      </w:tr>
      <w:tr w:rsidR="00617716" w:rsidTr="007B1448">
        <w:tc>
          <w:tcPr>
            <w:tcW w:w="490" w:type="dxa"/>
            <w:tcBorders>
              <w:right w:val="single" w:sz="4" w:space="0" w:color="auto"/>
            </w:tcBorders>
            <w:tcPrChange w:id="80" w:author="Vuppala, Vasu" w:date="2015-03-11T03:59:00Z">
              <w:tcPr>
                <w:tcW w:w="450" w:type="dxa"/>
                <w:tcBorders>
                  <w:right w:val="single" w:sz="4" w:space="0" w:color="auto"/>
                </w:tcBorders>
              </w:tcPr>
            </w:tcPrChange>
          </w:tcPr>
          <w:p w:rsidR="00617716" w:rsidRPr="00222BE8" w:rsidRDefault="00617716" w:rsidP="000938CA">
            <w:pPr>
              <w:pStyle w:val="TableText"/>
            </w:pPr>
            <w:r>
              <w:t>5</w:t>
            </w:r>
          </w:p>
        </w:tc>
        <w:tc>
          <w:tcPr>
            <w:tcW w:w="2062" w:type="dxa"/>
            <w:tcBorders>
              <w:left w:val="single" w:sz="4" w:space="0" w:color="auto"/>
            </w:tcBorders>
            <w:tcPrChange w:id="81" w:author="Vuppala, Vasu" w:date="2015-03-11T03:59:00Z">
              <w:tcPr>
                <w:tcW w:w="2070" w:type="dxa"/>
                <w:tcBorders>
                  <w:left w:val="single" w:sz="4" w:space="0" w:color="auto"/>
                </w:tcBorders>
              </w:tcPr>
            </w:tcPrChange>
          </w:tcPr>
          <w:p w:rsidR="00617716" w:rsidRPr="00222BE8" w:rsidRDefault="00617716" w:rsidP="000938CA">
            <w:pPr>
              <w:pStyle w:val="TableText"/>
            </w:pPr>
            <w:r>
              <w:t>User Training</w:t>
            </w:r>
          </w:p>
        </w:tc>
        <w:tc>
          <w:tcPr>
            <w:tcW w:w="4805" w:type="dxa"/>
            <w:tcBorders>
              <w:right w:val="single" w:sz="4" w:space="0" w:color="auto"/>
            </w:tcBorders>
            <w:tcPrChange w:id="82" w:author="Vuppala, Vasu" w:date="2015-03-11T03:59:00Z">
              <w:tcPr>
                <w:tcW w:w="4831" w:type="dxa"/>
                <w:tcBorders>
                  <w:right w:val="single" w:sz="4" w:space="0" w:color="auto"/>
                </w:tcBorders>
              </w:tcPr>
            </w:tcPrChange>
          </w:tcPr>
          <w:p w:rsidR="00617716" w:rsidRPr="00222BE8" w:rsidRDefault="00617716" w:rsidP="000938CA">
            <w:pPr>
              <w:pStyle w:val="TableText"/>
            </w:pPr>
          </w:p>
        </w:tc>
        <w:tc>
          <w:tcPr>
            <w:tcW w:w="1019" w:type="dxa"/>
            <w:tcPrChange w:id="83" w:author="Vuppala, Vasu" w:date="2015-03-11T03:59:00Z">
              <w:tcPr>
                <w:tcW w:w="1019" w:type="dxa"/>
              </w:tcPr>
            </w:tcPrChange>
          </w:tcPr>
          <w:p w:rsidR="00617716" w:rsidRDefault="00617716" w:rsidP="000938CA">
            <w:pPr>
              <w:pStyle w:val="TableText"/>
            </w:pPr>
            <w:r>
              <w:t>CCD</w:t>
            </w:r>
          </w:p>
        </w:tc>
        <w:tc>
          <w:tcPr>
            <w:tcW w:w="1974" w:type="dxa"/>
            <w:tcBorders>
              <w:right w:val="single" w:sz="4" w:space="0" w:color="auto"/>
            </w:tcBorders>
            <w:tcPrChange w:id="84" w:author="Vuppala, Vasu" w:date="2015-03-11T03:59:00Z">
              <w:tcPr>
                <w:tcW w:w="1980" w:type="dxa"/>
                <w:tcBorders>
                  <w:right w:val="single" w:sz="4" w:space="0" w:color="auto"/>
                </w:tcBorders>
              </w:tcPr>
            </w:tcPrChange>
          </w:tcPr>
          <w:p w:rsidR="00617716" w:rsidRPr="00222BE8" w:rsidRDefault="002337ED" w:rsidP="000938CA">
            <w:pPr>
              <w:pStyle w:val="TableText"/>
            </w:pPr>
            <w:r>
              <w:t>1st</w:t>
            </w:r>
            <w:r w:rsidR="00617716">
              <w:t xml:space="preserve"> Week of December</w:t>
            </w:r>
          </w:p>
        </w:tc>
      </w:tr>
      <w:tr w:rsidR="002337ED" w:rsidTr="007B1448">
        <w:tc>
          <w:tcPr>
            <w:tcW w:w="490" w:type="dxa"/>
            <w:tcBorders>
              <w:right w:val="single" w:sz="4" w:space="0" w:color="auto"/>
            </w:tcBorders>
            <w:tcPrChange w:id="85" w:author="Vuppala, Vasu" w:date="2015-03-11T03:59:00Z">
              <w:tcPr>
                <w:tcW w:w="450" w:type="dxa"/>
                <w:tcBorders>
                  <w:right w:val="single" w:sz="4" w:space="0" w:color="auto"/>
                </w:tcBorders>
              </w:tcPr>
            </w:tcPrChange>
          </w:tcPr>
          <w:p w:rsidR="002337ED" w:rsidRDefault="002337ED" w:rsidP="000938CA">
            <w:pPr>
              <w:pStyle w:val="TableText"/>
            </w:pPr>
            <w:r>
              <w:t>6</w:t>
            </w:r>
          </w:p>
        </w:tc>
        <w:tc>
          <w:tcPr>
            <w:tcW w:w="2062" w:type="dxa"/>
            <w:tcBorders>
              <w:left w:val="single" w:sz="4" w:space="0" w:color="auto"/>
            </w:tcBorders>
            <w:tcPrChange w:id="86" w:author="Vuppala, Vasu" w:date="2015-03-11T03:59:00Z">
              <w:tcPr>
                <w:tcW w:w="2070" w:type="dxa"/>
                <w:tcBorders>
                  <w:left w:val="single" w:sz="4" w:space="0" w:color="auto"/>
                </w:tcBorders>
              </w:tcPr>
            </w:tcPrChange>
          </w:tcPr>
          <w:p w:rsidR="002337ED" w:rsidRDefault="002337ED" w:rsidP="000938CA">
            <w:pPr>
              <w:pStyle w:val="TableText"/>
            </w:pPr>
            <w:r>
              <w:t>UAT</w:t>
            </w:r>
          </w:p>
        </w:tc>
        <w:tc>
          <w:tcPr>
            <w:tcW w:w="4805" w:type="dxa"/>
            <w:tcBorders>
              <w:right w:val="single" w:sz="4" w:space="0" w:color="auto"/>
            </w:tcBorders>
            <w:tcPrChange w:id="87" w:author="Vuppala, Vasu" w:date="2015-03-11T03:59:00Z">
              <w:tcPr>
                <w:tcW w:w="4831" w:type="dxa"/>
                <w:tcBorders>
                  <w:right w:val="single" w:sz="4" w:space="0" w:color="auto"/>
                </w:tcBorders>
              </w:tcPr>
            </w:tcPrChange>
          </w:tcPr>
          <w:p w:rsidR="002337ED" w:rsidRDefault="002337ED" w:rsidP="000938CA">
            <w:pPr>
              <w:pStyle w:val="TableText"/>
            </w:pPr>
            <w:r>
              <w:t>User Acceptance Test</w:t>
            </w:r>
          </w:p>
        </w:tc>
        <w:tc>
          <w:tcPr>
            <w:tcW w:w="1019" w:type="dxa"/>
            <w:tcPrChange w:id="88" w:author="Vuppala, Vasu" w:date="2015-03-11T03:59:00Z">
              <w:tcPr>
                <w:tcW w:w="1019" w:type="dxa"/>
              </w:tcPr>
            </w:tcPrChange>
          </w:tcPr>
          <w:p w:rsidR="002337ED" w:rsidRDefault="002337ED" w:rsidP="000938CA">
            <w:pPr>
              <w:pStyle w:val="TableText"/>
            </w:pPr>
            <w:r>
              <w:t>Operations</w:t>
            </w:r>
          </w:p>
        </w:tc>
        <w:tc>
          <w:tcPr>
            <w:tcW w:w="1974" w:type="dxa"/>
            <w:tcBorders>
              <w:right w:val="single" w:sz="4" w:space="0" w:color="auto"/>
            </w:tcBorders>
            <w:tcPrChange w:id="89" w:author="Vuppala, Vasu" w:date="2015-03-11T03:59:00Z">
              <w:tcPr>
                <w:tcW w:w="1980" w:type="dxa"/>
                <w:tcBorders>
                  <w:right w:val="single" w:sz="4" w:space="0" w:color="auto"/>
                </w:tcBorders>
              </w:tcPr>
            </w:tcPrChange>
          </w:tcPr>
          <w:p w:rsidR="002337ED" w:rsidRDefault="002337ED" w:rsidP="000938CA">
            <w:pPr>
              <w:pStyle w:val="TableText"/>
            </w:pPr>
            <w:r>
              <w:t>2</w:t>
            </w:r>
            <w:r w:rsidRPr="002337ED">
              <w:rPr>
                <w:vertAlign w:val="superscript"/>
              </w:rPr>
              <w:t>nd</w:t>
            </w:r>
            <w:r>
              <w:t xml:space="preserve"> Week of December</w:t>
            </w:r>
          </w:p>
        </w:tc>
      </w:tr>
      <w:tr w:rsidR="00617716" w:rsidTr="007B1448">
        <w:tc>
          <w:tcPr>
            <w:tcW w:w="490" w:type="dxa"/>
            <w:tcBorders>
              <w:right w:val="single" w:sz="4" w:space="0" w:color="auto"/>
            </w:tcBorders>
            <w:tcPrChange w:id="90" w:author="Vuppala, Vasu" w:date="2015-03-11T03:59:00Z">
              <w:tcPr>
                <w:tcW w:w="450" w:type="dxa"/>
                <w:tcBorders>
                  <w:right w:val="single" w:sz="4" w:space="0" w:color="auto"/>
                </w:tcBorders>
              </w:tcPr>
            </w:tcPrChange>
          </w:tcPr>
          <w:p w:rsidR="00617716" w:rsidRDefault="002337ED" w:rsidP="000938CA">
            <w:pPr>
              <w:pStyle w:val="TableText"/>
            </w:pPr>
            <w:r>
              <w:t>7</w:t>
            </w:r>
          </w:p>
        </w:tc>
        <w:tc>
          <w:tcPr>
            <w:tcW w:w="2062" w:type="dxa"/>
            <w:tcBorders>
              <w:left w:val="single" w:sz="4" w:space="0" w:color="auto"/>
            </w:tcBorders>
            <w:tcPrChange w:id="91" w:author="Vuppala, Vasu" w:date="2015-03-11T03:59:00Z">
              <w:tcPr>
                <w:tcW w:w="2070" w:type="dxa"/>
                <w:tcBorders>
                  <w:left w:val="single" w:sz="4" w:space="0" w:color="auto"/>
                </w:tcBorders>
              </w:tcPr>
            </w:tcPrChange>
          </w:tcPr>
          <w:p w:rsidR="00617716" w:rsidRDefault="00617716" w:rsidP="000938CA">
            <w:pPr>
              <w:pStyle w:val="TableText"/>
            </w:pPr>
            <w:r>
              <w:t>Switch over</w:t>
            </w:r>
          </w:p>
        </w:tc>
        <w:tc>
          <w:tcPr>
            <w:tcW w:w="4805" w:type="dxa"/>
            <w:tcBorders>
              <w:right w:val="single" w:sz="4" w:space="0" w:color="auto"/>
            </w:tcBorders>
            <w:tcPrChange w:id="92" w:author="Vuppala, Vasu" w:date="2015-03-11T03:59:00Z">
              <w:tcPr>
                <w:tcW w:w="4831" w:type="dxa"/>
                <w:tcBorders>
                  <w:right w:val="single" w:sz="4" w:space="0" w:color="auto"/>
                </w:tcBorders>
              </w:tcPr>
            </w:tcPrChange>
          </w:tcPr>
          <w:p w:rsidR="00617716" w:rsidRDefault="00617716" w:rsidP="000938CA">
            <w:pPr>
              <w:pStyle w:val="TableText"/>
            </w:pPr>
          </w:p>
        </w:tc>
        <w:tc>
          <w:tcPr>
            <w:tcW w:w="1019" w:type="dxa"/>
            <w:tcPrChange w:id="93" w:author="Vuppala, Vasu" w:date="2015-03-11T03:59:00Z">
              <w:tcPr>
                <w:tcW w:w="1019" w:type="dxa"/>
              </w:tcPr>
            </w:tcPrChange>
          </w:tcPr>
          <w:p w:rsidR="00617716" w:rsidRDefault="00617716" w:rsidP="000938CA">
            <w:pPr>
              <w:pStyle w:val="TableText"/>
            </w:pPr>
            <w:r>
              <w:t>CCD</w:t>
            </w:r>
          </w:p>
        </w:tc>
        <w:tc>
          <w:tcPr>
            <w:tcW w:w="1974" w:type="dxa"/>
            <w:tcBorders>
              <w:right w:val="single" w:sz="4" w:space="0" w:color="auto"/>
            </w:tcBorders>
            <w:tcPrChange w:id="94" w:author="Vuppala, Vasu" w:date="2015-03-11T03:59:00Z">
              <w:tcPr>
                <w:tcW w:w="1980" w:type="dxa"/>
                <w:tcBorders>
                  <w:right w:val="single" w:sz="4" w:space="0" w:color="auto"/>
                </w:tcBorders>
              </w:tcPr>
            </w:tcPrChange>
          </w:tcPr>
          <w:p w:rsidR="00617716" w:rsidRDefault="00617716">
            <w:pPr>
              <w:pStyle w:val="TableText"/>
            </w:pPr>
            <w:del w:id="95" w:author="Vuppala, Vasu" w:date="2015-03-05T11:38:00Z">
              <w:r w:rsidDel="00DA406F">
                <w:delText xml:space="preserve">January </w:delText>
              </w:r>
            </w:del>
            <w:ins w:id="96" w:author="Vuppala, Vasu" w:date="2015-03-05T11:38:00Z">
              <w:r w:rsidR="00DA406F">
                <w:t xml:space="preserve">March </w:t>
              </w:r>
            </w:ins>
            <w:r>
              <w:t>2015</w:t>
            </w:r>
            <w:del w:id="97" w:author="Vuppala, Vasu" w:date="2015-03-05T11:38:00Z">
              <w:r w:rsidDel="00DA406F">
                <w:delText xml:space="preserve"> Shutdown</w:delText>
              </w:r>
            </w:del>
          </w:p>
        </w:tc>
      </w:tr>
      <w:tr w:rsidR="00DA406F" w:rsidTr="007B1448">
        <w:trPr>
          <w:ins w:id="98" w:author="Vuppala, Vasu" w:date="2015-03-05T11:38:00Z"/>
        </w:trPr>
        <w:tc>
          <w:tcPr>
            <w:tcW w:w="490" w:type="dxa"/>
            <w:tcBorders>
              <w:right w:val="single" w:sz="4" w:space="0" w:color="auto"/>
            </w:tcBorders>
            <w:tcPrChange w:id="99" w:author="Vuppala, Vasu" w:date="2015-03-11T03:59:00Z">
              <w:tcPr>
                <w:tcW w:w="450" w:type="dxa"/>
                <w:tcBorders>
                  <w:right w:val="single" w:sz="4" w:space="0" w:color="auto"/>
                </w:tcBorders>
              </w:tcPr>
            </w:tcPrChange>
          </w:tcPr>
          <w:p w:rsidR="00DA406F" w:rsidRDefault="00DA406F" w:rsidP="000938CA">
            <w:pPr>
              <w:pStyle w:val="TableText"/>
              <w:rPr>
                <w:ins w:id="100" w:author="Vuppala, Vasu" w:date="2015-03-05T11:38:00Z"/>
              </w:rPr>
            </w:pPr>
            <w:ins w:id="101" w:author="Vuppala, Vasu" w:date="2015-03-05T11:42:00Z">
              <w:r>
                <w:t>8</w:t>
              </w:r>
            </w:ins>
          </w:p>
        </w:tc>
        <w:tc>
          <w:tcPr>
            <w:tcW w:w="2062" w:type="dxa"/>
            <w:tcBorders>
              <w:left w:val="single" w:sz="4" w:space="0" w:color="auto"/>
            </w:tcBorders>
            <w:tcPrChange w:id="102" w:author="Vuppala, Vasu" w:date="2015-03-11T03:59:00Z">
              <w:tcPr>
                <w:tcW w:w="2070" w:type="dxa"/>
                <w:tcBorders>
                  <w:left w:val="single" w:sz="4" w:space="0" w:color="auto"/>
                </w:tcBorders>
              </w:tcPr>
            </w:tcPrChange>
          </w:tcPr>
          <w:p w:rsidR="00DA406F" w:rsidRPr="00255923" w:rsidRDefault="00DA406F" w:rsidP="000938CA">
            <w:pPr>
              <w:pStyle w:val="TableText"/>
              <w:rPr>
                <w:ins w:id="103" w:author="Vuppala, Vasu" w:date="2015-03-05T11:38:00Z"/>
              </w:rPr>
            </w:pPr>
            <w:ins w:id="104" w:author="Vuppala, Vasu" w:date="2015-03-05T11:40:00Z">
              <w:r>
                <w:t>V1.1.0 Beta</w:t>
              </w:r>
            </w:ins>
            <w:ins w:id="105" w:author="Vuppala, Vasu" w:date="2015-03-05T11:39:00Z">
              <w:r>
                <w:t xml:space="preserve"> Release</w:t>
              </w:r>
            </w:ins>
          </w:p>
        </w:tc>
        <w:tc>
          <w:tcPr>
            <w:tcW w:w="4805" w:type="dxa"/>
            <w:tcBorders>
              <w:right w:val="single" w:sz="4" w:space="0" w:color="auto"/>
            </w:tcBorders>
            <w:tcPrChange w:id="106" w:author="Vuppala, Vasu" w:date="2015-03-11T03:59:00Z">
              <w:tcPr>
                <w:tcW w:w="4831" w:type="dxa"/>
                <w:tcBorders>
                  <w:right w:val="single" w:sz="4" w:space="0" w:color="auto"/>
                </w:tcBorders>
              </w:tcPr>
            </w:tcPrChange>
          </w:tcPr>
          <w:p w:rsidR="00DA406F" w:rsidRPr="00255923" w:rsidRDefault="00DA406F" w:rsidP="000938CA">
            <w:pPr>
              <w:pStyle w:val="TableText"/>
              <w:rPr>
                <w:ins w:id="107" w:author="Vuppala, Vasu" w:date="2015-03-05T11:38:00Z"/>
              </w:rPr>
            </w:pPr>
            <w:ins w:id="108" w:author="Vuppala, Vasu" w:date="2015-03-05T11:39:00Z">
              <w:r>
                <w:t xml:space="preserve">Implementation of </w:t>
              </w:r>
              <w:proofErr w:type="spellStart"/>
              <w:r>
                <w:t>ReA</w:t>
              </w:r>
              <w:proofErr w:type="spellEnd"/>
              <w:r>
                <w:t xml:space="preserve"> integrated with </w:t>
              </w:r>
              <w:proofErr w:type="spellStart"/>
              <w:r>
                <w:t>Olog</w:t>
              </w:r>
            </w:ins>
            <w:proofErr w:type="spellEnd"/>
            <w:ins w:id="109" w:author="Vuppala, Vasu" w:date="2015-03-05T11:40:00Z">
              <w:r>
                <w:t xml:space="preserve"> (Beta)</w:t>
              </w:r>
            </w:ins>
          </w:p>
        </w:tc>
        <w:tc>
          <w:tcPr>
            <w:tcW w:w="1019" w:type="dxa"/>
            <w:tcPrChange w:id="110" w:author="Vuppala, Vasu" w:date="2015-03-11T03:59:00Z">
              <w:tcPr>
                <w:tcW w:w="1019" w:type="dxa"/>
              </w:tcPr>
            </w:tcPrChange>
          </w:tcPr>
          <w:p w:rsidR="00DA406F" w:rsidRDefault="00DA406F" w:rsidP="000938CA">
            <w:pPr>
              <w:pStyle w:val="TableText"/>
              <w:rPr>
                <w:ins w:id="111" w:author="Vuppala, Vasu" w:date="2015-03-05T11:38:00Z"/>
              </w:rPr>
            </w:pPr>
            <w:ins w:id="112" w:author="Vuppala, Vasu" w:date="2015-03-05T11:39:00Z">
              <w:r>
                <w:t>CCD</w:t>
              </w:r>
            </w:ins>
          </w:p>
        </w:tc>
        <w:tc>
          <w:tcPr>
            <w:tcW w:w="1974" w:type="dxa"/>
            <w:tcBorders>
              <w:right w:val="single" w:sz="4" w:space="0" w:color="auto"/>
            </w:tcBorders>
            <w:tcPrChange w:id="113" w:author="Vuppala, Vasu" w:date="2015-03-11T03:59:00Z">
              <w:tcPr>
                <w:tcW w:w="1980" w:type="dxa"/>
                <w:tcBorders>
                  <w:right w:val="single" w:sz="4" w:space="0" w:color="auto"/>
                </w:tcBorders>
              </w:tcPr>
            </w:tcPrChange>
          </w:tcPr>
          <w:p w:rsidR="00DA406F" w:rsidDel="00DA406F" w:rsidRDefault="00DA406F" w:rsidP="000938CA">
            <w:pPr>
              <w:pStyle w:val="TableText"/>
              <w:rPr>
                <w:ins w:id="114" w:author="Vuppala, Vasu" w:date="2015-03-05T11:38:00Z"/>
              </w:rPr>
            </w:pPr>
            <w:ins w:id="115" w:author="Vuppala, Vasu" w:date="2015-03-05T11:39:00Z">
              <w:r>
                <w:t>March 20</w:t>
              </w:r>
            </w:ins>
            <w:ins w:id="116" w:author="Vuppala, Vasu" w:date="2015-03-05T11:40:00Z">
              <w:r>
                <w:t>,</w:t>
              </w:r>
            </w:ins>
            <w:ins w:id="117" w:author="Vuppala, Vasu" w:date="2015-03-05T11:39:00Z">
              <w:r>
                <w:t xml:space="preserve"> 2015</w:t>
              </w:r>
            </w:ins>
          </w:p>
        </w:tc>
      </w:tr>
      <w:tr w:rsidR="00DA406F" w:rsidTr="007B1448">
        <w:trPr>
          <w:ins w:id="118" w:author="Vuppala, Vasu" w:date="2015-03-05T11:40:00Z"/>
        </w:trPr>
        <w:tc>
          <w:tcPr>
            <w:tcW w:w="490" w:type="dxa"/>
            <w:tcBorders>
              <w:right w:val="single" w:sz="4" w:space="0" w:color="auto"/>
            </w:tcBorders>
            <w:tcPrChange w:id="119" w:author="Vuppala, Vasu" w:date="2015-03-11T03:59:00Z">
              <w:tcPr>
                <w:tcW w:w="450" w:type="dxa"/>
                <w:tcBorders>
                  <w:right w:val="single" w:sz="4" w:space="0" w:color="auto"/>
                </w:tcBorders>
              </w:tcPr>
            </w:tcPrChange>
          </w:tcPr>
          <w:p w:rsidR="00DA406F" w:rsidRDefault="00DA406F" w:rsidP="000938CA">
            <w:pPr>
              <w:pStyle w:val="TableText"/>
              <w:rPr>
                <w:ins w:id="120" w:author="Vuppala, Vasu" w:date="2015-03-05T11:40:00Z"/>
              </w:rPr>
            </w:pPr>
            <w:ins w:id="121" w:author="Vuppala, Vasu" w:date="2015-03-05T11:42:00Z">
              <w:r>
                <w:t>9</w:t>
              </w:r>
            </w:ins>
          </w:p>
        </w:tc>
        <w:tc>
          <w:tcPr>
            <w:tcW w:w="2062" w:type="dxa"/>
            <w:tcBorders>
              <w:left w:val="single" w:sz="4" w:space="0" w:color="auto"/>
            </w:tcBorders>
            <w:tcPrChange w:id="122" w:author="Vuppala, Vasu" w:date="2015-03-11T03:59:00Z">
              <w:tcPr>
                <w:tcW w:w="2070" w:type="dxa"/>
                <w:tcBorders>
                  <w:left w:val="single" w:sz="4" w:space="0" w:color="auto"/>
                </w:tcBorders>
              </w:tcPr>
            </w:tcPrChange>
          </w:tcPr>
          <w:p w:rsidR="00DA406F" w:rsidRPr="00255923" w:rsidRDefault="00DA406F" w:rsidP="000938CA">
            <w:pPr>
              <w:pStyle w:val="TableText"/>
              <w:rPr>
                <w:ins w:id="123" w:author="Vuppala, Vasu" w:date="2015-03-05T11:40:00Z"/>
              </w:rPr>
            </w:pPr>
            <w:ins w:id="124" w:author="Vuppala, Vasu" w:date="2015-03-05T11:40:00Z">
              <w:r>
                <w:t>V1.1.0 Release</w:t>
              </w:r>
            </w:ins>
          </w:p>
        </w:tc>
        <w:tc>
          <w:tcPr>
            <w:tcW w:w="4805" w:type="dxa"/>
            <w:tcBorders>
              <w:right w:val="single" w:sz="4" w:space="0" w:color="auto"/>
            </w:tcBorders>
            <w:tcPrChange w:id="125" w:author="Vuppala, Vasu" w:date="2015-03-11T03:59:00Z">
              <w:tcPr>
                <w:tcW w:w="4831" w:type="dxa"/>
                <w:tcBorders>
                  <w:right w:val="single" w:sz="4" w:space="0" w:color="auto"/>
                </w:tcBorders>
              </w:tcPr>
            </w:tcPrChange>
          </w:tcPr>
          <w:p w:rsidR="00DA406F" w:rsidRPr="00255923" w:rsidRDefault="00DA406F" w:rsidP="000938CA">
            <w:pPr>
              <w:pStyle w:val="TableText"/>
              <w:rPr>
                <w:ins w:id="126" w:author="Vuppala, Vasu" w:date="2015-03-05T11:40:00Z"/>
              </w:rPr>
            </w:pPr>
            <w:ins w:id="127" w:author="Vuppala, Vasu" w:date="2015-03-05T11:40:00Z">
              <w:r>
                <w:t xml:space="preserve">Both CCF and </w:t>
              </w:r>
              <w:proofErr w:type="spellStart"/>
              <w:r>
                <w:t>ReA</w:t>
              </w:r>
              <w:proofErr w:type="spellEnd"/>
              <w:r>
                <w:t xml:space="preserve"> implemented</w:t>
              </w:r>
            </w:ins>
          </w:p>
        </w:tc>
        <w:tc>
          <w:tcPr>
            <w:tcW w:w="1019" w:type="dxa"/>
            <w:tcPrChange w:id="128" w:author="Vuppala, Vasu" w:date="2015-03-11T03:59:00Z">
              <w:tcPr>
                <w:tcW w:w="1019" w:type="dxa"/>
              </w:tcPr>
            </w:tcPrChange>
          </w:tcPr>
          <w:p w:rsidR="00DA406F" w:rsidRDefault="00DA406F" w:rsidP="000938CA">
            <w:pPr>
              <w:pStyle w:val="TableText"/>
              <w:rPr>
                <w:ins w:id="129" w:author="Vuppala, Vasu" w:date="2015-03-05T11:40:00Z"/>
              </w:rPr>
            </w:pPr>
            <w:ins w:id="130" w:author="Vuppala, Vasu" w:date="2015-03-05T11:41:00Z">
              <w:r>
                <w:t>CCD</w:t>
              </w:r>
            </w:ins>
          </w:p>
        </w:tc>
        <w:tc>
          <w:tcPr>
            <w:tcW w:w="1974" w:type="dxa"/>
            <w:tcBorders>
              <w:right w:val="single" w:sz="4" w:space="0" w:color="auto"/>
            </w:tcBorders>
            <w:tcPrChange w:id="131" w:author="Vuppala, Vasu" w:date="2015-03-11T03:59:00Z">
              <w:tcPr>
                <w:tcW w:w="1980" w:type="dxa"/>
                <w:tcBorders>
                  <w:right w:val="single" w:sz="4" w:space="0" w:color="auto"/>
                </w:tcBorders>
              </w:tcPr>
            </w:tcPrChange>
          </w:tcPr>
          <w:p w:rsidR="00DA406F" w:rsidDel="00DA406F" w:rsidRDefault="00DA406F" w:rsidP="000938CA">
            <w:pPr>
              <w:pStyle w:val="TableText"/>
              <w:rPr>
                <w:ins w:id="132" w:author="Vuppala, Vasu" w:date="2015-03-05T11:40:00Z"/>
              </w:rPr>
            </w:pPr>
            <w:ins w:id="133" w:author="Vuppala, Vasu" w:date="2015-03-05T11:41:00Z">
              <w:r>
                <w:t>April 15, 2015</w:t>
              </w:r>
            </w:ins>
          </w:p>
        </w:tc>
      </w:tr>
      <w:tr w:rsidR="007B1448" w:rsidTr="007B1448">
        <w:trPr>
          <w:ins w:id="134" w:author="Vuppala, Vasu" w:date="2015-03-11T03:58:00Z"/>
        </w:trPr>
        <w:tc>
          <w:tcPr>
            <w:tcW w:w="490" w:type="dxa"/>
            <w:tcBorders>
              <w:right w:val="single" w:sz="4" w:space="0" w:color="auto"/>
            </w:tcBorders>
            <w:tcPrChange w:id="135" w:author="Vuppala, Vasu" w:date="2015-03-11T03:59:00Z">
              <w:tcPr>
                <w:tcW w:w="450" w:type="dxa"/>
                <w:tcBorders>
                  <w:right w:val="single" w:sz="4" w:space="0" w:color="auto"/>
                </w:tcBorders>
              </w:tcPr>
            </w:tcPrChange>
          </w:tcPr>
          <w:p w:rsidR="007B1448" w:rsidRDefault="007B1448" w:rsidP="000938CA">
            <w:pPr>
              <w:pStyle w:val="TableText"/>
              <w:rPr>
                <w:ins w:id="136" w:author="Vuppala, Vasu" w:date="2015-03-11T03:58:00Z"/>
              </w:rPr>
            </w:pPr>
            <w:ins w:id="137" w:author="Vuppala, Vasu" w:date="2015-03-11T03:58:00Z">
              <w:r>
                <w:t>10</w:t>
              </w:r>
            </w:ins>
          </w:p>
        </w:tc>
        <w:tc>
          <w:tcPr>
            <w:tcW w:w="2062" w:type="dxa"/>
            <w:tcBorders>
              <w:left w:val="single" w:sz="4" w:space="0" w:color="auto"/>
            </w:tcBorders>
            <w:tcPrChange w:id="138" w:author="Vuppala, Vasu" w:date="2015-03-11T03:59:00Z">
              <w:tcPr>
                <w:tcW w:w="2070" w:type="dxa"/>
                <w:tcBorders>
                  <w:left w:val="single" w:sz="4" w:space="0" w:color="auto"/>
                </w:tcBorders>
              </w:tcPr>
            </w:tcPrChange>
          </w:tcPr>
          <w:p w:rsidR="007B1448" w:rsidRPr="00255923" w:rsidRDefault="007B1448" w:rsidP="000938CA">
            <w:pPr>
              <w:pStyle w:val="TableText"/>
              <w:rPr>
                <w:ins w:id="139" w:author="Vuppala, Vasu" w:date="2015-03-11T03:58:00Z"/>
              </w:rPr>
            </w:pPr>
            <w:ins w:id="140" w:author="Vuppala, Vasu" w:date="2015-03-11T03:58:00Z">
              <w:r>
                <w:t>Monthly Releases</w:t>
              </w:r>
            </w:ins>
          </w:p>
        </w:tc>
        <w:tc>
          <w:tcPr>
            <w:tcW w:w="4805" w:type="dxa"/>
            <w:tcBorders>
              <w:right w:val="single" w:sz="4" w:space="0" w:color="auto"/>
            </w:tcBorders>
            <w:tcPrChange w:id="141" w:author="Vuppala, Vasu" w:date="2015-03-11T03:59:00Z">
              <w:tcPr>
                <w:tcW w:w="4831" w:type="dxa"/>
                <w:tcBorders>
                  <w:right w:val="single" w:sz="4" w:space="0" w:color="auto"/>
                </w:tcBorders>
              </w:tcPr>
            </w:tcPrChange>
          </w:tcPr>
          <w:p w:rsidR="007B1448" w:rsidRPr="00255923" w:rsidRDefault="007B1448" w:rsidP="000938CA">
            <w:pPr>
              <w:pStyle w:val="TableText"/>
              <w:rPr>
                <w:ins w:id="142" w:author="Vuppala, Vasu" w:date="2015-03-11T03:58:00Z"/>
              </w:rPr>
            </w:pPr>
            <w:ins w:id="143" w:author="Vuppala, Vasu" w:date="2015-03-11T03:59:00Z">
              <w:r>
                <w:t xml:space="preserve">Versions </w:t>
              </w:r>
            </w:ins>
            <w:ins w:id="144" w:author="Vuppala, Vasu" w:date="2015-03-11T03:58:00Z">
              <w:r>
                <w:t>1.2.0*</w:t>
              </w:r>
            </w:ins>
          </w:p>
        </w:tc>
        <w:tc>
          <w:tcPr>
            <w:tcW w:w="1019" w:type="dxa"/>
            <w:tcPrChange w:id="145" w:author="Vuppala, Vasu" w:date="2015-03-11T03:59:00Z">
              <w:tcPr>
                <w:tcW w:w="1019" w:type="dxa"/>
              </w:tcPr>
            </w:tcPrChange>
          </w:tcPr>
          <w:p w:rsidR="007B1448" w:rsidRDefault="007B1448" w:rsidP="000938CA">
            <w:pPr>
              <w:pStyle w:val="TableText"/>
              <w:rPr>
                <w:ins w:id="146" w:author="Vuppala, Vasu" w:date="2015-03-11T03:58:00Z"/>
              </w:rPr>
            </w:pPr>
            <w:ins w:id="147" w:author="Vuppala, Vasu" w:date="2015-03-11T03:59:00Z">
              <w:r>
                <w:t>CCD</w:t>
              </w:r>
            </w:ins>
          </w:p>
        </w:tc>
        <w:tc>
          <w:tcPr>
            <w:tcW w:w="1974" w:type="dxa"/>
            <w:tcBorders>
              <w:right w:val="single" w:sz="4" w:space="0" w:color="auto"/>
            </w:tcBorders>
            <w:tcPrChange w:id="148" w:author="Vuppala, Vasu" w:date="2015-03-11T03:59:00Z">
              <w:tcPr>
                <w:tcW w:w="1980" w:type="dxa"/>
                <w:tcBorders>
                  <w:right w:val="single" w:sz="4" w:space="0" w:color="auto"/>
                </w:tcBorders>
              </w:tcPr>
            </w:tcPrChange>
          </w:tcPr>
          <w:p w:rsidR="007B1448" w:rsidDel="00DA406F" w:rsidRDefault="007B1448">
            <w:pPr>
              <w:pStyle w:val="TableText"/>
              <w:rPr>
                <w:ins w:id="149" w:author="Vuppala, Vasu" w:date="2015-03-11T03:58:00Z"/>
              </w:rPr>
            </w:pPr>
            <w:ins w:id="150" w:author="Vuppala, Vasu" w:date="2015-03-11T03:59:00Z">
              <w:r>
                <w:t>End of every month Mar-July</w:t>
              </w:r>
            </w:ins>
          </w:p>
        </w:tc>
      </w:tr>
      <w:tr w:rsidR="00617716" w:rsidTr="007B1448">
        <w:tc>
          <w:tcPr>
            <w:tcW w:w="490" w:type="dxa"/>
            <w:tcBorders>
              <w:right w:val="single" w:sz="4" w:space="0" w:color="auto"/>
            </w:tcBorders>
            <w:tcPrChange w:id="151" w:author="Vuppala, Vasu" w:date="2015-03-11T03:59:00Z">
              <w:tcPr>
                <w:tcW w:w="450" w:type="dxa"/>
                <w:tcBorders>
                  <w:right w:val="single" w:sz="4" w:space="0" w:color="auto"/>
                </w:tcBorders>
              </w:tcPr>
            </w:tcPrChange>
          </w:tcPr>
          <w:p w:rsidR="00617716" w:rsidRPr="00255923" w:rsidRDefault="007B1448" w:rsidP="000938CA">
            <w:pPr>
              <w:pStyle w:val="TableText"/>
            </w:pPr>
            <w:ins w:id="152" w:author="Vuppala, Vasu" w:date="2015-03-05T11:42:00Z">
              <w:r>
                <w:t>11</w:t>
              </w:r>
            </w:ins>
            <w:del w:id="153" w:author="Vuppala, Vasu" w:date="2015-03-05T11:42:00Z">
              <w:r w:rsidR="002337ED" w:rsidDel="00DA406F">
                <w:delText>8</w:delText>
              </w:r>
            </w:del>
          </w:p>
        </w:tc>
        <w:tc>
          <w:tcPr>
            <w:tcW w:w="2062" w:type="dxa"/>
            <w:tcBorders>
              <w:left w:val="single" w:sz="4" w:space="0" w:color="auto"/>
            </w:tcBorders>
            <w:tcPrChange w:id="154" w:author="Vuppala, Vasu" w:date="2015-03-11T03:59:00Z">
              <w:tcPr>
                <w:tcW w:w="2070" w:type="dxa"/>
                <w:tcBorders>
                  <w:left w:val="single" w:sz="4" w:space="0" w:color="auto"/>
                </w:tcBorders>
              </w:tcPr>
            </w:tcPrChange>
          </w:tcPr>
          <w:p w:rsidR="00617716" w:rsidRPr="00255923" w:rsidRDefault="00617716" w:rsidP="000938CA">
            <w:pPr>
              <w:pStyle w:val="TableText"/>
            </w:pPr>
            <w:r w:rsidRPr="00255923">
              <w:t>Project Completion</w:t>
            </w:r>
          </w:p>
        </w:tc>
        <w:tc>
          <w:tcPr>
            <w:tcW w:w="4805" w:type="dxa"/>
            <w:tcBorders>
              <w:right w:val="single" w:sz="4" w:space="0" w:color="auto"/>
            </w:tcBorders>
            <w:tcPrChange w:id="155" w:author="Vuppala, Vasu" w:date="2015-03-11T03:59:00Z">
              <w:tcPr>
                <w:tcW w:w="4831" w:type="dxa"/>
                <w:tcBorders>
                  <w:right w:val="single" w:sz="4" w:space="0" w:color="auto"/>
                </w:tcBorders>
              </w:tcPr>
            </w:tcPrChange>
          </w:tcPr>
          <w:p w:rsidR="00617716" w:rsidRPr="00255923" w:rsidRDefault="00617716" w:rsidP="000938CA">
            <w:pPr>
              <w:pStyle w:val="TableText"/>
            </w:pPr>
          </w:p>
        </w:tc>
        <w:tc>
          <w:tcPr>
            <w:tcW w:w="1019" w:type="dxa"/>
            <w:tcPrChange w:id="156" w:author="Vuppala, Vasu" w:date="2015-03-11T03:59:00Z">
              <w:tcPr>
                <w:tcW w:w="1019" w:type="dxa"/>
              </w:tcPr>
            </w:tcPrChange>
          </w:tcPr>
          <w:p w:rsidR="00617716" w:rsidRPr="00255923" w:rsidRDefault="00617716" w:rsidP="000938CA">
            <w:pPr>
              <w:pStyle w:val="TableText"/>
            </w:pPr>
            <w:r>
              <w:t>CCD</w:t>
            </w:r>
          </w:p>
        </w:tc>
        <w:tc>
          <w:tcPr>
            <w:tcW w:w="1974" w:type="dxa"/>
            <w:tcBorders>
              <w:right w:val="single" w:sz="4" w:space="0" w:color="auto"/>
            </w:tcBorders>
            <w:tcPrChange w:id="157" w:author="Vuppala, Vasu" w:date="2015-03-11T03:59:00Z">
              <w:tcPr>
                <w:tcW w:w="1980" w:type="dxa"/>
                <w:tcBorders>
                  <w:right w:val="single" w:sz="4" w:space="0" w:color="auto"/>
                </w:tcBorders>
              </w:tcPr>
            </w:tcPrChange>
          </w:tcPr>
          <w:p w:rsidR="00617716" w:rsidRPr="00255923" w:rsidRDefault="002337ED">
            <w:pPr>
              <w:pStyle w:val="TableText"/>
            </w:pPr>
            <w:del w:id="158" w:author="Vuppala, Vasu" w:date="2015-03-05T11:38:00Z">
              <w:r w:rsidDel="00DA406F">
                <w:delText xml:space="preserve">February </w:delText>
              </w:r>
              <w:r w:rsidR="00617716" w:rsidRPr="00255923" w:rsidDel="00DA406F">
                <w:delText xml:space="preserve"> </w:delText>
              </w:r>
            </w:del>
            <w:ins w:id="159" w:author="Vuppala, Vasu" w:date="2015-03-11T03:58:00Z">
              <w:r w:rsidR="007B1448">
                <w:t>July,</w:t>
              </w:r>
            </w:ins>
            <w:ins w:id="160" w:author="Vuppala, Vasu" w:date="2015-03-05T11:38:00Z">
              <w:r w:rsidR="00DA406F">
                <w:t xml:space="preserve"> </w:t>
              </w:r>
              <w:r w:rsidR="00DA406F" w:rsidRPr="00255923">
                <w:t xml:space="preserve"> </w:t>
              </w:r>
            </w:ins>
            <w:r w:rsidR="00617716" w:rsidRPr="00255923">
              <w:t>2015</w:t>
            </w:r>
          </w:p>
        </w:tc>
      </w:tr>
    </w:tbl>
    <w:p w:rsidR="00DC2924" w:rsidRDefault="00835976" w:rsidP="00835976">
      <w:pPr>
        <w:pStyle w:val="Heading1"/>
      </w:pPr>
      <w:bookmarkStart w:id="161" w:name="_Ref396473351"/>
      <w:bookmarkStart w:id="162" w:name="_Toc397591931"/>
      <w:r w:rsidRPr="00835976">
        <w:t>Project Budget</w:t>
      </w:r>
      <w:bookmarkEnd w:id="161"/>
      <w:bookmarkEnd w:id="162"/>
    </w:p>
    <w:p w:rsidR="00DC2924" w:rsidRDefault="00835976" w:rsidP="00DC2924">
      <w:r w:rsidRPr="00835976">
        <w:t>The details of the budget are available in the NHL Project Schedule</w:t>
      </w:r>
      <w:r w:rsidR="003A2F1F">
        <w:t xml:space="preserve"> </w:t>
      </w:r>
      <w:r w:rsidR="003A2F1F">
        <w:fldChar w:fldCharType="begin"/>
      </w:r>
      <w:r w:rsidR="003A2F1F">
        <w:instrText xml:space="preserve"> REF _Ref318729256 \w \h </w:instrText>
      </w:r>
      <w:r w:rsidR="003A2F1F">
        <w:fldChar w:fldCharType="separate"/>
      </w:r>
      <w:r w:rsidR="005A2BB8">
        <w:t>[4]</w:t>
      </w:r>
      <w:r w:rsidR="003A2F1F">
        <w:fldChar w:fldCharType="end"/>
      </w:r>
      <w:r w:rsidRPr="00835976">
        <w:t>. Changes to the budget will be controlled using the Change Control process (Section</w:t>
      </w:r>
      <w:r w:rsidR="00C6040C">
        <w:t xml:space="preserve"> </w:t>
      </w:r>
      <w:r w:rsidR="00C6040C">
        <w:fldChar w:fldCharType="begin"/>
      </w:r>
      <w:r w:rsidR="00C6040C">
        <w:instrText xml:space="preserve"> REF _Ref396479890 \w \h </w:instrText>
      </w:r>
      <w:r w:rsidR="00C6040C">
        <w:fldChar w:fldCharType="separate"/>
      </w:r>
      <w:r w:rsidR="005A2BB8">
        <w:t>11.3</w:t>
      </w:r>
      <w:r w:rsidR="00C6040C">
        <w:fldChar w:fldCharType="end"/>
      </w:r>
      <w:r w:rsidRPr="00835976">
        <w:t>)</w:t>
      </w:r>
      <w:r w:rsidR="00A9482C">
        <w:t>.</w:t>
      </w:r>
    </w:p>
    <w:p w:rsidR="00B74997" w:rsidRDefault="00835976" w:rsidP="00835976">
      <w:pPr>
        <w:pStyle w:val="Heading1"/>
      </w:pPr>
      <w:bookmarkStart w:id="163" w:name="_Toc397591932"/>
      <w:r w:rsidRPr="00835976">
        <w:t>Resource</w:t>
      </w:r>
      <w:r>
        <w:t xml:space="preserve"> Management</w:t>
      </w:r>
      <w:bookmarkEnd w:id="163"/>
    </w:p>
    <w:p w:rsidR="00835976" w:rsidRDefault="00835976" w:rsidP="00532406">
      <w:pPr>
        <w:pStyle w:val="Heading2"/>
      </w:pPr>
      <w:bookmarkStart w:id="164" w:name="_Toc397591933"/>
      <w:r>
        <w:t>Organization</w:t>
      </w:r>
      <w:bookmarkEnd w:id="164"/>
    </w:p>
    <w:p w:rsidR="00835976" w:rsidRDefault="00835976" w:rsidP="00835976">
      <w:r>
        <w:t>Organization of the project team is described in Appendix A. The resource loading and release schedule is given</w:t>
      </w:r>
      <w:r w:rsidR="003A2F1F">
        <w:t xml:space="preserve"> in the NHL Project Schedule </w:t>
      </w:r>
      <w:r w:rsidR="003A2F1F">
        <w:fldChar w:fldCharType="begin"/>
      </w:r>
      <w:r w:rsidR="003A2F1F">
        <w:instrText xml:space="preserve"> REF _Ref318729256 \w \h </w:instrText>
      </w:r>
      <w:r w:rsidR="003A2F1F">
        <w:fldChar w:fldCharType="separate"/>
      </w:r>
      <w:r w:rsidR="005A2BB8">
        <w:t>[4]</w:t>
      </w:r>
      <w:r w:rsidR="003A2F1F">
        <w:fldChar w:fldCharType="end"/>
      </w:r>
      <w:r>
        <w:t>.</w:t>
      </w:r>
    </w:p>
    <w:p w:rsidR="00835976" w:rsidRDefault="00835976" w:rsidP="00532406">
      <w:pPr>
        <w:pStyle w:val="Heading2"/>
      </w:pPr>
      <w:bookmarkStart w:id="165" w:name="_Toc397591934"/>
      <w:r>
        <w:t>Roles and Responsibilities</w:t>
      </w:r>
      <w:bookmarkEnd w:id="165"/>
    </w:p>
    <w:p w:rsidR="00835976" w:rsidRPr="00835976" w:rsidRDefault="00835976" w:rsidP="00835976">
      <w:r>
        <w:t>Controls and Computing Department will develop NHL, upgrade Data U Display, and manage the project. Business IT Department will develop APIs for Trouble Reports and Training System</w:t>
      </w:r>
    </w:p>
    <w:p w:rsidR="00DC2924" w:rsidRDefault="00835976" w:rsidP="00835976">
      <w:pPr>
        <w:pStyle w:val="Heading1"/>
      </w:pPr>
      <w:bookmarkStart w:id="166" w:name="_Toc397591935"/>
      <w:r w:rsidRPr="00835976">
        <w:t>Quality Management</w:t>
      </w:r>
      <w:bookmarkEnd w:id="166"/>
    </w:p>
    <w:p w:rsidR="00835976" w:rsidRDefault="00835976" w:rsidP="00835976">
      <w:r>
        <w:t>The following activities will be performed to manage quality:</w:t>
      </w:r>
    </w:p>
    <w:p w:rsidR="00835976" w:rsidRDefault="00835976" w:rsidP="00835976">
      <w:pPr>
        <w:pStyle w:val="ListParagraph"/>
        <w:numPr>
          <w:ilvl w:val="0"/>
          <w:numId w:val="31"/>
        </w:numPr>
      </w:pPr>
      <w:r>
        <w:t>Develop test plans</w:t>
      </w:r>
    </w:p>
    <w:p w:rsidR="00835976" w:rsidRDefault="00835976" w:rsidP="00835976">
      <w:pPr>
        <w:pStyle w:val="ListParagraph"/>
        <w:numPr>
          <w:ilvl w:val="0"/>
          <w:numId w:val="31"/>
        </w:numPr>
      </w:pPr>
      <w:r>
        <w:t>Develop automated and manual tests</w:t>
      </w:r>
    </w:p>
    <w:p w:rsidR="00835976" w:rsidRDefault="00835976" w:rsidP="00835976">
      <w:pPr>
        <w:pStyle w:val="ListParagraph"/>
        <w:numPr>
          <w:ilvl w:val="0"/>
          <w:numId w:val="31"/>
        </w:numPr>
      </w:pPr>
      <w:r>
        <w:t>Perform tests and report results with major releases of NHL</w:t>
      </w:r>
    </w:p>
    <w:p w:rsidR="00835976" w:rsidRDefault="00835976" w:rsidP="00835976">
      <w:pPr>
        <w:pStyle w:val="ListParagraph"/>
        <w:numPr>
          <w:ilvl w:val="0"/>
          <w:numId w:val="31"/>
        </w:numPr>
      </w:pPr>
      <w:r>
        <w:t>Determine quality audit schedule</w:t>
      </w:r>
    </w:p>
    <w:p w:rsidR="00702CC1" w:rsidRDefault="00835976" w:rsidP="00835976">
      <w:pPr>
        <w:pStyle w:val="ListParagraph"/>
        <w:numPr>
          <w:ilvl w:val="0"/>
          <w:numId w:val="31"/>
        </w:numPr>
      </w:pPr>
      <w:r>
        <w:t>Perform design and code reviews as per quality schedule</w:t>
      </w:r>
    </w:p>
    <w:p w:rsidR="00835976" w:rsidRDefault="00835976" w:rsidP="00835976">
      <w:pPr>
        <w:pStyle w:val="Heading1"/>
      </w:pPr>
      <w:bookmarkStart w:id="167" w:name="_Toc397591936"/>
      <w:r w:rsidRPr="00835976">
        <w:t>Risk Management</w:t>
      </w:r>
      <w:bookmarkEnd w:id="167"/>
      <w:r w:rsidRPr="00835976">
        <w:t xml:space="preserve"> </w:t>
      </w:r>
    </w:p>
    <w:p w:rsidR="00835976" w:rsidRDefault="00835976" w:rsidP="00835976">
      <w:pPr>
        <w:pStyle w:val="Heading2"/>
        <w:rPr>
          <w:ins w:id="168" w:author="Vuppala, Vasu" w:date="2015-03-05T12:49:00Z"/>
        </w:rPr>
      </w:pPr>
      <w:bookmarkStart w:id="169" w:name="_Toc397591937"/>
      <w:r w:rsidRPr="00835976">
        <w:t>Risk Register</w:t>
      </w:r>
      <w:bookmarkEnd w:id="169"/>
    </w:p>
    <w:p w:rsidR="00F24E8B" w:rsidRPr="00F24E8B" w:rsidRDefault="00F24E8B">
      <w:pPr>
        <w:rPr>
          <w:rPrChange w:id="170" w:author="Vuppala, Vasu" w:date="2015-03-05T12:49:00Z">
            <w:rPr/>
          </w:rPrChange>
        </w:rPr>
        <w:pPrChange w:id="171" w:author="Vuppala, Vasu" w:date="2015-03-05T12:49:00Z">
          <w:pPr>
            <w:pStyle w:val="Heading2"/>
          </w:pPr>
        </w:pPrChange>
      </w:pPr>
      <w:ins w:id="172" w:author="Vuppala, Vasu" w:date="2015-03-05T12:49:00Z">
        <w:r>
          <w:t xml:space="preserve">The probability and impact of risks identified in </w:t>
        </w:r>
        <w:r>
          <w:fldChar w:fldCharType="begin"/>
        </w:r>
        <w:r>
          <w:instrText xml:space="preserve"> REF _Ref411867061 \r \h </w:instrText>
        </w:r>
      </w:ins>
      <w:ins w:id="173" w:author="Vuppala, Vasu" w:date="2015-03-05T12:49:00Z">
        <w:r>
          <w:fldChar w:fldCharType="separate"/>
        </w:r>
        <w:r>
          <w:t>[8]</w:t>
        </w:r>
        <w:r>
          <w:fldChar w:fldCharType="end"/>
        </w:r>
        <w:r>
          <w:t xml:space="preserve"> have gone down significantly so they have been </w:t>
        </w:r>
      </w:ins>
      <w:ins w:id="174" w:author="Vuppala, Vasu" w:date="2015-03-05T12:52:00Z">
        <w:r w:rsidR="00B6356B">
          <w:t>stricken</w:t>
        </w:r>
      </w:ins>
      <w:ins w:id="175" w:author="Vuppala, Vasu" w:date="2015-03-05T12:49:00Z">
        <w:r>
          <w:t xml:space="preserve"> from the risk register.</w:t>
        </w:r>
      </w:ins>
    </w:p>
    <w:p w:rsidR="00835976" w:rsidRDefault="00835976" w:rsidP="000938CA">
      <w:pPr>
        <w:pStyle w:val="TableCaption"/>
      </w:pPr>
      <w:r>
        <w:t xml:space="preserve">Table </w:t>
      </w:r>
      <w:fldSimple w:instr=" SEQ Table \* ARABIC ">
        <w:r w:rsidR="005A2BB8">
          <w:rPr>
            <w:noProof/>
          </w:rPr>
          <w:t>3</w:t>
        </w:r>
      </w:fldSimple>
      <w:r>
        <w:t xml:space="preserve"> Risk Register</w:t>
      </w:r>
    </w:p>
    <w:tbl>
      <w:tblPr>
        <w:tblStyle w:val="TableGrid"/>
        <w:tblW w:w="9810" w:type="dxa"/>
        <w:tblInd w:w="-5" w:type="dxa"/>
        <w:tblLook w:val="04A0" w:firstRow="1" w:lastRow="0" w:firstColumn="1" w:lastColumn="0" w:noHBand="0" w:noVBand="1"/>
      </w:tblPr>
      <w:tblGrid>
        <w:gridCol w:w="450"/>
        <w:gridCol w:w="1969"/>
        <w:gridCol w:w="2029"/>
        <w:gridCol w:w="1377"/>
        <w:gridCol w:w="950"/>
        <w:gridCol w:w="3035"/>
      </w:tblGrid>
      <w:tr w:rsidR="00835976" w:rsidTr="000938CA">
        <w:tc>
          <w:tcPr>
            <w:tcW w:w="450" w:type="dxa"/>
            <w:shd w:val="clear" w:color="auto" w:fill="F2F2F2" w:themeFill="background1" w:themeFillShade="F2"/>
          </w:tcPr>
          <w:p w:rsidR="00835976" w:rsidRPr="00812ADF" w:rsidRDefault="00835976" w:rsidP="000938CA">
            <w:pPr>
              <w:pStyle w:val="TableHeading"/>
            </w:pPr>
            <w:r>
              <w:t>#</w:t>
            </w:r>
          </w:p>
        </w:tc>
        <w:tc>
          <w:tcPr>
            <w:tcW w:w="1969" w:type="dxa"/>
            <w:shd w:val="clear" w:color="auto" w:fill="F2F2F2" w:themeFill="background1" w:themeFillShade="F2"/>
          </w:tcPr>
          <w:p w:rsidR="00835976" w:rsidRPr="00812ADF" w:rsidRDefault="00835976" w:rsidP="000938CA">
            <w:pPr>
              <w:pStyle w:val="TableHeading"/>
            </w:pPr>
            <w:r w:rsidRPr="00812ADF">
              <w:t>Risk</w:t>
            </w:r>
          </w:p>
        </w:tc>
        <w:tc>
          <w:tcPr>
            <w:tcW w:w="2029" w:type="dxa"/>
            <w:shd w:val="clear" w:color="auto" w:fill="F2F2F2" w:themeFill="background1" w:themeFillShade="F2"/>
          </w:tcPr>
          <w:p w:rsidR="00835976" w:rsidRPr="00812ADF" w:rsidRDefault="00835976" w:rsidP="000938CA">
            <w:pPr>
              <w:pStyle w:val="TableHeading"/>
            </w:pPr>
            <w:r w:rsidRPr="00812ADF">
              <w:t>Root Cause</w:t>
            </w:r>
          </w:p>
        </w:tc>
        <w:tc>
          <w:tcPr>
            <w:tcW w:w="1377" w:type="dxa"/>
            <w:shd w:val="clear" w:color="auto" w:fill="F2F2F2" w:themeFill="background1" w:themeFillShade="F2"/>
          </w:tcPr>
          <w:p w:rsidR="00835976" w:rsidRPr="00812ADF" w:rsidRDefault="00835976" w:rsidP="000938CA">
            <w:pPr>
              <w:pStyle w:val="TableHeading"/>
            </w:pPr>
            <w:r w:rsidRPr="00812ADF">
              <w:t>Probability</w:t>
            </w:r>
          </w:p>
        </w:tc>
        <w:tc>
          <w:tcPr>
            <w:tcW w:w="950" w:type="dxa"/>
            <w:shd w:val="clear" w:color="auto" w:fill="F2F2F2" w:themeFill="background1" w:themeFillShade="F2"/>
          </w:tcPr>
          <w:p w:rsidR="00835976" w:rsidRPr="00812ADF" w:rsidRDefault="00835976" w:rsidP="000938CA">
            <w:pPr>
              <w:pStyle w:val="TableHeading"/>
            </w:pPr>
            <w:r w:rsidRPr="00812ADF">
              <w:t>Impact</w:t>
            </w:r>
          </w:p>
        </w:tc>
        <w:tc>
          <w:tcPr>
            <w:tcW w:w="3035" w:type="dxa"/>
            <w:shd w:val="clear" w:color="auto" w:fill="F2F2F2" w:themeFill="background1" w:themeFillShade="F2"/>
          </w:tcPr>
          <w:p w:rsidR="00835976" w:rsidRPr="00812ADF" w:rsidRDefault="00835976" w:rsidP="000938CA">
            <w:pPr>
              <w:pStyle w:val="TableHeading"/>
            </w:pPr>
            <w:r w:rsidRPr="00812ADF">
              <w:t>Response</w:t>
            </w:r>
          </w:p>
        </w:tc>
      </w:tr>
      <w:tr w:rsidR="00835976" w:rsidTr="000938CA">
        <w:tc>
          <w:tcPr>
            <w:tcW w:w="450" w:type="dxa"/>
          </w:tcPr>
          <w:p w:rsidR="00835976" w:rsidRPr="00B6356B" w:rsidRDefault="00835976" w:rsidP="000938CA">
            <w:pPr>
              <w:pStyle w:val="TableText"/>
              <w:rPr>
                <w:strike/>
              </w:rPr>
            </w:pPr>
            <w:r w:rsidRPr="00B6356B">
              <w:rPr>
                <w:strike/>
              </w:rPr>
              <w:t>1</w:t>
            </w:r>
          </w:p>
        </w:tc>
        <w:tc>
          <w:tcPr>
            <w:tcW w:w="1969" w:type="dxa"/>
          </w:tcPr>
          <w:p w:rsidR="00835976" w:rsidRPr="00B6356B" w:rsidRDefault="00835976" w:rsidP="000938CA">
            <w:pPr>
              <w:pStyle w:val="TableText"/>
              <w:rPr>
                <w:strike/>
              </w:rPr>
            </w:pPr>
            <w:r w:rsidRPr="00B6356B">
              <w:rPr>
                <w:strike/>
              </w:rPr>
              <w:t xml:space="preserve">Unknown  Systems Dependent on Hour Log </w:t>
            </w:r>
          </w:p>
        </w:tc>
        <w:tc>
          <w:tcPr>
            <w:tcW w:w="2029" w:type="dxa"/>
          </w:tcPr>
          <w:p w:rsidR="00835976" w:rsidRPr="00B6356B" w:rsidRDefault="00835976" w:rsidP="000938CA">
            <w:pPr>
              <w:pStyle w:val="TableText"/>
              <w:rPr>
                <w:strike/>
              </w:rPr>
            </w:pPr>
            <w:r w:rsidRPr="00B6356B">
              <w:rPr>
                <w:strike/>
              </w:rPr>
              <w:t xml:space="preserve">Known Unknowns.  </w:t>
            </w:r>
          </w:p>
        </w:tc>
        <w:tc>
          <w:tcPr>
            <w:tcW w:w="1377" w:type="dxa"/>
          </w:tcPr>
          <w:p w:rsidR="00835976" w:rsidRPr="00B6356B" w:rsidRDefault="00835976" w:rsidP="000938CA">
            <w:pPr>
              <w:pStyle w:val="TableText"/>
              <w:rPr>
                <w:strike/>
              </w:rPr>
            </w:pPr>
            <w:r w:rsidRPr="00B6356B">
              <w:rPr>
                <w:strike/>
              </w:rPr>
              <w:t>Medium</w:t>
            </w:r>
          </w:p>
        </w:tc>
        <w:tc>
          <w:tcPr>
            <w:tcW w:w="950" w:type="dxa"/>
          </w:tcPr>
          <w:p w:rsidR="00835976" w:rsidRPr="00B6356B" w:rsidRDefault="00835976" w:rsidP="000938CA">
            <w:pPr>
              <w:pStyle w:val="TableText"/>
              <w:rPr>
                <w:strike/>
              </w:rPr>
            </w:pPr>
            <w:r w:rsidRPr="00B6356B">
              <w:rPr>
                <w:strike/>
              </w:rPr>
              <w:t>High</w:t>
            </w:r>
          </w:p>
        </w:tc>
        <w:tc>
          <w:tcPr>
            <w:tcW w:w="3035" w:type="dxa"/>
          </w:tcPr>
          <w:p w:rsidR="00835976" w:rsidRPr="00B6356B" w:rsidRDefault="00835976" w:rsidP="000938CA">
            <w:pPr>
              <w:pStyle w:val="TableText"/>
              <w:rPr>
                <w:strike/>
              </w:rPr>
            </w:pPr>
            <w:r w:rsidRPr="00B6356B">
              <w:rPr>
                <w:strike/>
              </w:rPr>
              <w:t>Announce Hour Log changes to the entire lab in September or October.</w:t>
            </w:r>
          </w:p>
        </w:tc>
      </w:tr>
      <w:tr w:rsidR="00835976" w:rsidTr="000938CA">
        <w:tc>
          <w:tcPr>
            <w:tcW w:w="450" w:type="dxa"/>
          </w:tcPr>
          <w:p w:rsidR="00835976" w:rsidRPr="00B6356B" w:rsidRDefault="00835976" w:rsidP="000938CA">
            <w:pPr>
              <w:pStyle w:val="TableText"/>
              <w:rPr>
                <w:strike/>
              </w:rPr>
            </w:pPr>
            <w:r w:rsidRPr="00B6356B">
              <w:rPr>
                <w:strike/>
              </w:rPr>
              <w:t>2</w:t>
            </w:r>
          </w:p>
        </w:tc>
        <w:tc>
          <w:tcPr>
            <w:tcW w:w="1969" w:type="dxa"/>
          </w:tcPr>
          <w:p w:rsidR="00835976" w:rsidRPr="00B6356B" w:rsidRDefault="00835976" w:rsidP="000938CA">
            <w:pPr>
              <w:pStyle w:val="TableText"/>
              <w:rPr>
                <w:strike/>
              </w:rPr>
            </w:pPr>
            <w:r w:rsidRPr="00B6356B">
              <w:rPr>
                <w:strike/>
              </w:rPr>
              <w:t xml:space="preserve">Systems Hour Log Depends on: TR, Training, </w:t>
            </w:r>
            <w:proofErr w:type="spellStart"/>
            <w:r w:rsidRPr="00B6356B">
              <w:rPr>
                <w:strike/>
              </w:rPr>
              <w:t>Olog</w:t>
            </w:r>
            <w:proofErr w:type="spellEnd"/>
            <w:r w:rsidRPr="00B6356B">
              <w:rPr>
                <w:strike/>
              </w:rPr>
              <w:t>, Experiments</w:t>
            </w:r>
          </w:p>
        </w:tc>
        <w:tc>
          <w:tcPr>
            <w:tcW w:w="2029" w:type="dxa"/>
          </w:tcPr>
          <w:p w:rsidR="00835976" w:rsidRPr="00B6356B" w:rsidRDefault="00835976" w:rsidP="000938CA">
            <w:pPr>
              <w:pStyle w:val="TableText"/>
              <w:rPr>
                <w:strike/>
              </w:rPr>
            </w:pPr>
            <w:r w:rsidRPr="00B6356B">
              <w:rPr>
                <w:strike/>
              </w:rPr>
              <w:t xml:space="preserve">Interfaces not ready </w:t>
            </w:r>
          </w:p>
        </w:tc>
        <w:tc>
          <w:tcPr>
            <w:tcW w:w="1377" w:type="dxa"/>
          </w:tcPr>
          <w:p w:rsidR="00835976" w:rsidRPr="00B6356B" w:rsidRDefault="00835976" w:rsidP="000938CA">
            <w:pPr>
              <w:pStyle w:val="TableText"/>
              <w:rPr>
                <w:strike/>
              </w:rPr>
            </w:pPr>
            <w:r w:rsidRPr="00B6356B">
              <w:rPr>
                <w:strike/>
              </w:rPr>
              <w:t>Medium</w:t>
            </w:r>
          </w:p>
        </w:tc>
        <w:tc>
          <w:tcPr>
            <w:tcW w:w="950" w:type="dxa"/>
          </w:tcPr>
          <w:p w:rsidR="00835976" w:rsidRPr="00B6356B" w:rsidRDefault="00835976" w:rsidP="000938CA">
            <w:pPr>
              <w:pStyle w:val="TableText"/>
              <w:rPr>
                <w:strike/>
              </w:rPr>
            </w:pPr>
            <w:r w:rsidRPr="00B6356B">
              <w:rPr>
                <w:strike/>
              </w:rPr>
              <w:t>High</w:t>
            </w:r>
          </w:p>
        </w:tc>
        <w:tc>
          <w:tcPr>
            <w:tcW w:w="3035" w:type="dxa"/>
          </w:tcPr>
          <w:p w:rsidR="00835976" w:rsidRPr="00B6356B" w:rsidRDefault="00835976" w:rsidP="000938CA">
            <w:pPr>
              <w:pStyle w:val="TableText"/>
              <w:rPr>
                <w:strike/>
              </w:rPr>
            </w:pPr>
            <w:r w:rsidRPr="00B6356B">
              <w:rPr>
                <w:strike/>
              </w:rPr>
              <w:t>Weekly progress report (EVM)</w:t>
            </w:r>
          </w:p>
          <w:p w:rsidR="00835976" w:rsidRPr="00B6356B" w:rsidRDefault="00835976" w:rsidP="000938CA">
            <w:pPr>
              <w:pStyle w:val="TableText"/>
              <w:rPr>
                <w:strike/>
              </w:rPr>
            </w:pPr>
            <w:r w:rsidRPr="00B6356B">
              <w:rPr>
                <w:strike/>
              </w:rPr>
              <w:t>Stakeholder escalation</w:t>
            </w:r>
          </w:p>
        </w:tc>
      </w:tr>
      <w:tr w:rsidR="005A4DF2" w:rsidTr="000938CA">
        <w:trPr>
          <w:ins w:id="176" w:author="Vuppala, Vasu" w:date="2015-03-11T03:51:00Z"/>
        </w:trPr>
        <w:tc>
          <w:tcPr>
            <w:tcW w:w="450" w:type="dxa"/>
          </w:tcPr>
          <w:p w:rsidR="005A4DF2" w:rsidRPr="005A4DF2" w:rsidRDefault="005A4DF2" w:rsidP="000938CA">
            <w:pPr>
              <w:pStyle w:val="TableText"/>
              <w:rPr>
                <w:ins w:id="177" w:author="Vuppala, Vasu" w:date="2015-03-11T03:51:00Z"/>
                <w:rPrChange w:id="178" w:author="Vuppala, Vasu" w:date="2015-03-11T03:52:00Z">
                  <w:rPr>
                    <w:ins w:id="179" w:author="Vuppala, Vasu" w:date="2015-03-11T03:51:00Z"/>
                    <w:strike/>
                  </w:rPr>
                </w:rPrChange>
              </w:rPr>
            </w:pPr>
            <w:ins w:id="180" w:author="Vuppala, Vasu" w:date="2015-03-11T03:51:00Z">
              <w:r w:rsidRPr="005A4DF2">
                <w:rPr>
                  <w:rPrChange w:id="181" w:author="Vuppala, Vasu" w:date="2015-03-11T03:52:00Z">
                    <w:rPr>
                      <w:strike/>
                    </w:rPr>
                  </w:rPrChange>
                </w:rPr>
                <w:t>3</w:t>
              </w:r>
            </w:ins>
          </w:p>
        </w:tc>
        <w:tc>
          <w:tcPr>
            <w:tcW w:w="1969" w:type="dxa"/>
          </w:tcPr>
          <w:p w:rsidR="005A4DF2" w:rsidRPr="005A4DF2" w:rsidRDefault="005A4DF2" w:rsidP="000938CA">
            <w:pPr>
              <w:pStyle w:val="TableText"/>
              <w:rPr>
                <w:ins w:id="182" w:author="Vuppala, Vasu" w:date="2015-03-11T03:51:00Z"/>
                <w:rPrChange w:id="183" w:author="Vuppala, Vasu" w:date="2015-03-11T03:52:00Z">
                  <w:rPr>
                    <w:ins w:id="184" w:author="Vuppala, Vasu" w:date="2015-03-11T03:51:00Z"/>
                    <w:strike/>
                  </w:rPr>
                </w:rPrChange>
              </w:rPr>
            </w:pPr>
            <w:ins w:id="185" w:author="Vuppala, Vasu" w:date="2015-03-11T03:51:00Z">
              <w:r>
                <w:t>O</w:t>
              </w:r>
              <w:r w:rsidRPr="005A4DF2">
                <w:rPr>
                  <w:rPrChange w:id="186" w:author="Vuppala, Vasu" w:date="2015-03-11T03:52:00Z">
                    <w:rPr>
                      <w:strike/>
                    </w:rPr>
                  </w:rPrChange>
                </w:rPr>
                <w:t>ld entries</w:t>
              </w:r>
            </w:ins>
            <w:ins w:id="187" w:author="Vuppala, Vasu" w:date="2015-03-11T03:52:00Z">
              <w:r>
                <w:t xml:space="preserve"> w</w:t>
              </w:r>
            </w:ins>
            <w:ins w:id="188" w:author="Vuppala, Vasu" w:date="2015-03-11T03:53:00Z">
              <w:r>
                <w:t xml:space="preserve">ithout valid or current user IDs may </w:t>
              </w:r>
              <w:r>
                <w:lastRenderedPageBreak/>
                <w:t>require lab-wide coordination.</w:t>
              </w:r>
            </w:ins>
            <w:ins w:id="189" w:author="Vuppala, Vasu" w:date="2015-03-11T03:51:00Z">
              <w:r w:rsidRPr="005A4DF2">
                <w:rPr>
                  <w:rPrChange w:id="190" w:author="Vuppala, Vasu" w:date="2015-03-11T03:52:00Z">
                    <w:rPr>
                      <w:strike/>
                    </w:rPr>
                  </w:rPrChange>
                </w:rPr>
                <w:t xml:space="preserve"> </w:t>
              </w:r>
            </w:ins>
          </w:p>
        </w:tc>
        <w:tc>
          <w:tcPr>
            <w:tcW w:w="2029" w:type="dxa"/>
          </w:tcPr>
          <w:p w:rsidR="005A4DF2" w:rsidRPr="005A4DF2" w:rsidRDefault="005A4DF2">
            <w:pPr>
              <w:pStyle w:val="TableText"/>
              <w:rPr>
                <w:ins w:id="191" w:author="Vuppala, Vasu" w:date="2015-03-11T03:51:00Z"/>
                <w:rPrChange w:id="192" w:author="Vuppala, Vasu" w:date="2015-03-11T03:55:00Z">
                  <w:rPr>
                    <w:ins w:id="193" w:author="Vuppala, Vasu" w:date="2015-03-11T03:51:00Z"/>
                    <w:strike/>
                  </w:rPr>
                </w:rPrChange>
              </w:rPr>
            </w:pPr>
            <w:ins w:id="194" w:author="Vuppala, Vasu" w:date="2015-03-11T03:54:00Z">
              <w:r w:rsidRPr="005A4DF2">
                <w:rPr>
                  <w:rPrChange w:id="195" w:author="Vuppala, Vasu" w:date="2015-03-11T03:55:00Z">
                    <w:rPr>
                      <w:strike/>
                    </w:rPr>
                  </w:rPrChange>
                </w:rPr>
                <w:lastRenderedPageBreak/>
                <w:t>Olog uses login IDs to identify log authors</w:t>
              </w:r>
            </w:ins>
            <w:ins w:id="196" w:author="Vuppala, Vasu" w:date="2015-03-11T03:55:00Z">
              <w:r w:rsidRPr="005A4DF2">
                <w:rPr>
                  <w:rPrChange w:id="197" w:author="Vuppala, Vasu" w:date="2015-03-11T03:55:00Z">
                    <w:rPr>
                      <w:strike/>
                    </w:rPr>
                  </w:rPrChange>
                </w:rPr>
                <w:t xml:space="preserve">, and </w:t>
              </w:r>
              <w:r w:rsidRPr="005A4DF2">
                <w:rPr>
                  <w:rPrChange w:id="198" w:author="Vuppala, Vasu" w:date="2015-03-11T03:55:00Z">
                    <w:rPr>
                      <w:strike/>
                    </w:rPr>
                  </w:rPrChange>
                </w:rPr>
                <w:lastRenderedPageBreak/>
                <w:t>no database has that information</w:t>
              </w:r>
            </w:ins>
          </w:p>
        </w:tc>
        <w:tc>
          <w:tcPr>
            <w:tcW w:w="1377" w:type="dxa"/>
          </w:tcPr>
          <w:p w:rsidR="005A4DF2" w:rsidRPr="005A4DF2" w:rsidRDefault="005A4DF2" w:rsidP="000938CA">
            <w:pPr>
              <w:pStyle w:val="TableText"/>
              <w:rPr>
                <w:ins w:id="199" w:author="Vuppala, Vasu" w:date="2015-03-11T03:51:00Z"/>
                <w:rPrChange w:id="200" w:author="Vuppala, Vasu" w:date="2015-03-11T03:57:00Z">
                  <w:rPr>
                    <w:ins w:id="201" w:author="Vuppala, Vasu" w:date="2015-03-11T03:51:00Z"/>
                    <w:strike/>
                  </w:rPr>
                </w:rPrChange>
              </w:rPr>
            </w:pPr>
            <w:ins w:id="202" w:author="Vuppala, Vasu" w:date="2015-03-11T03:55:00Z">
              <w:r w:rsidRPr="005A4DF2">
                <w:rPr>
                  <w:rPrChange w:id="203" w:author="Vuppala, Vasu" w:date="2015-03-11T03:57:00Z">
                    <w:rPr>
                      <w:strike/>
                    </w:rPr>
                  </w:rPrChange>
                </w:rPr>
                <w:lastRenderedPageBreak/>
                <w:t>High</w:t>
              </w:r>
            </w:ins>
          </w:p>
        </w:tc>
        <w:tc>
          <w:tcPr>
            <w:tcW w:w="950" w:type="dxa"/>
          </w:tcPr>
          <w:p w:rsidR="005A4DF2" w:rsidRPr="005A4DF2" w:rsidRDefault="005A4DF2" w:rsidP="000938CA">
            <w:pPr>
              <w:pStyle w:val="TableText"/>
              <w:rPr>
                <w:ins w:id="204" w:author="Vuppala, Vasu" w:date="2015-03-11T03:51:00Z"/>
                <w:rPrChange w:id="205" w:author="Vuppala, Vasu" w:date="2015-03-11T03:57:00Z">
                  <w:rPr>
                    <w:ins w:id="206" w:author="Vuppala, Vasu" w:date="2015-03-11T03:51:00Z"/>
                    <w:strike/>
                  </w:rPr>
                </w:rPrChange>
              </w:rPr>
            </w:pPr>
            <w:ins w:id="207" w:author="Vuppala, Vasu" w:date="2015-03-11T03:55:00Z">
              <w:r w:rsidRPr="005A4DF2">
                <w:rPr>
                  <w:rPrChange w:id="208" w:author="Vuppala, Vasu" w:date="2015-03-11T03:57:00Z">
                    <w:rPr>
                      <w:strike/>
                    </w:rPr>
                  </w:rPrChange>
                </w:rPr>
                <w:t>Medium</w:t>
              </w:r>
            </w:ins>
          </w:p>
        </w:tc>
        <w:tc>
          <w:tcPr>
            <w:tcW w:w="3035" w:type="dxa"/>
          </w:tcPr>
          <w:p w:rsidR="005A4DF2" w:rsidRPr="005A4DF2" w:rsidRDefault="005A4DF2" w:rsidP="000938CA">
            <w:pPr>
              <w:pStyle w:val="TableText"/>
              <w:rPr>
                <w:ins w:id="209" w:author="Vuppala, Vasu" w:date="2015-03-11T03:51:00Z"/>
                <w:rPrChange w:id="210" w:author="Vuppala, Vasu" w:date="2015-03-11T03:57:00Z">
                  <w:rPr>
                    <w:ins w:id="211" w:author="Vuppala, Vasu" w:date="2015-03-11T03:51:00Z"/>
                    <w:strike/>
                  </w:rPr>
                </w:rPrChange>
              </w:rPr>
            </w:pPr>
            <w:ins w:id="212" w:author="Vuppala, Vasu" w:date="2015-03-11T03:56:00Z">
              <w:r w:rsidRPr="005A4DF2">
                <w:rPr>
                  <w:rPrChange w:id="213" w:author="Vuppala, Vasu" w:date="2015-03-11T03:57:00Z">
                    <w:rPr>
                      <w:strike/>
                    </w:rPr>
                  </w:rPrChange>
                </w:rPr>
                <w:t>Make unique login IDs on our own if none can be developed/standardize.</w:t>
              </w:r>
            </w:ins>
          </w:p>
        </w:tc>
      </w:tr>
      <w:tr w:rsidR="00B6356B" w:rsidTr="000938CA">
        <w:trPr>
          <w:ins w:id="214" w:author="Vuppala, Vasu" w:date="2015-03-05T12:51:00Z"/>
        </w:trPr>
        <w:tc>
          <w:tcPr>
            <w:tcW w:w="450" w:type="dxa"/>
          </w:tcPr>
          <w:p w:rsidR="00B6356B" w:rsidRPr="00B6356B" w:rsidRDefault="005A4DF2" w:rsidP="00B6356B">
            <w:pPr>
              <w:pStyle w:val="TableText"/>
              <w:rPr>
                <w:ins w:id="215" w:author="Vuppala, Vasu" w:date="2015-03-05T12:51:00Z"/>
                <w:strike/>
              </w:rPr>
            </w:pPr>
            <w:ins w:id="216" w:author="Vuppala, Vasu" w:date="2015-03-05T12:51:00Z">
              <w:r>
                <w:rPr>
                  <w:strike/>
                </w:rPr>
                <w:lastRenderedPageBreak/>
                <w:t>4</w:t>
              </w:r>
            </w:ins>
          </w:p>
        </w:tc>
        <w:tc>
          <w:tcPr>
            <w:tcW w:w="1969" w:type="dxa"/>
          </w:tcPr>
          <w:p w:rsidR="00B6356B" w:rsidRPr="00B6356B" w:rsidRDefault="00B6356B" w:rsidP="00B6356B">
            <w:pPr>
              <w:pStyle w:val="TableText"/>
              <w:rPr>
                <w:ins w:id="217" w:author="Vuppala, Vasu" w:date="2015-03-05T12:51:00Z"/>
                <w:strike/>
              </w:rPr>
            </w:pPr>
            <w:ins w:id="218" w:author="Vuppala, Vasu" w:date="2015-03-05T12:51:00Z">
              <w:r>
                <w:t xml:space="preserve">Performance problems after integration with </w:t>
              </w:r>
              <w:proofErr w:type="spellStart"/>
              <w:r>
                <w:t>Olog</w:t>
              </w:r>
              <w:proofErr w:type="spellEnd"/>
            </w:ins>
          </w:p>
        </w:tc>
        <w:tc>
          <w:tcPr>
            <w:tcW w:w="2029" w:type="dxa"/>
          </w:tcPr>
          <w:p w:rsidR="00B6356B" w:rsidRPr="00B6356B" w:rsidRDefault="00B6356B" w:rsidP="00B6356B">
            <w:pPr>
              <w:pStyle w:val="TableText"/>
              <w:rPr>
                <w:ins w:id="219" w:author="Vuppala, Vasu" w:date="2015-03-05T12:51:00Z"/>
                <w:strike/>
              </w:rPr>
            </w:pPr>
            <w:ins w:id="220" w:author="Vuppala, Vasu" w:date="2015-03-05T12:51:00Z">
              <w:r>
                <w:t xml:space="preserve">Data size, features, non-local data. </w:t>
              </w:r>
            </w:ins>
          </w:p>
        </w:tc>
        <w:tc>
          <w:tcPr>
            <w:tcW w:w="1377" w:type="dxa"/>
          </w:tcPr>
          <w:p w:rsidR="00B6356B" w:rsidRPr="00B6356B" w:rsidRDefault="00B6356B" w:rsidP="00B6356B">
            <w:pPr>
              <w:pStyle w:val="TableText"/>
              <w:rPr>
                <w:ins w:id="221" w:author="Vuppala, Vasu" w:date="2015-03-05T12:51:00Z"/>
                <w:strike/>
              </w:rPr>
            </w:pPr>
            <w:ins w:id="222" w:author="Vuppala, Vasu" w:date="2015-03-05T12:51:00Z">
              <w:r>
                <w:t>Medi</w:t>
              </w:r>
            </w:ins>
            <w:ins w:id="223" w:author="Vuppala, Vasu" w:date="2015-03-11T03:50:00Z">
              <w:r w:rsidR="005A4DF2">
                <w:t>um</w:t>
              </w:r>
            </w:ins>
          </w:p>
        </w:tc>
        <w:tc>
          <w:tcPr>
            <w:tcW w:w="950" w:type="dxa"/>
          </w:tcPr>
          <w:p w:rsidR="00B6356B" w:rsidRPr="00B6356B" w:rsidRDefault="00B6356B" w:rsidP="00B6356B">
            <w:pPr>
              <w:pStyle w:val="TableText"/>
              <w:rPr>
                <w:ins w:id="224" w:author="Vuppala, Vasu" w:date="2015-03-05T12:51:00Z"/>
                <w:strike/>
              </w:rPr>
            </w:pPr>
            <w:ins w:id="225" w:author="Vuppala, Vasu" w:date="2015-03-05T12:51:00Z">
              <w:r>
                <w:t>High</w:t>
              </w:r>
            </w:ins>
          </w:p>
        </w:tc>
        <w:tc>
          <w:tcPr>
            <w:tcW w:w="3035" w:type="dxa"/>
          </w:tcPr>
          <w:p w:rsidR="00B6356B" w:rsidRPr="00B6356B" w:rsidRDefault="00B6356B" w:rsidP="00B6356B">
            <w:pPr>
              <w:pStyle w:val="TableText"/>
              <w:rPr>
                <w:ins w:id="226" w:author="Vuppala, Vasu" w:date="2015-03-05T12:51:00Z"/>
                <w:strike/>
              </w:rPr>
            </w:pPr>
            <w:ins w:id="227" w:author="Vuppala, Vasu" w:date="2015-03-05T12:51:00Z">
              <w:r>
                <w:t xml:space="preserve">Tune integration with </w:t>
              </w:r>
              <w:proofErr w:type="spellStart"/>
              <w:r>
                <w:t>Olog</w:t>
              </w:r>
              <w:proofErr w:type="spellEnd"/>
              <w:r>
                <w:t xml:space="preserve"> through caching. Improve </w:t>
              </w:r>
              <w:proofErr w:type="spellStart"/>
              <w:r>
                <w:t>Olog</w:t>
              </w:r>
              <w:proofErr w:type="spellEnd"/>
              <w:r>
                <w:t xml:space="preserve"> implementation.</w:t>
              </w:r>
            </w:ins>
          </w:p>
        </w:tc>
      </w:tr>
    </w:tbl>
    <w:p w:rsidR="00835976" w:rsidRDefault="00A71EC3" w:rsidP="00A71EC3">
      <w:pPr>
        <w:pStyle w:val="Heading2"/>
      </w:pPr>
      <w:bookmarkStart w:id="228" w:name="_Toc397591938"/>
      <w:r w:rsidRPr="00A71EC3">
        <w:t>Environment, Safety, and Health (ESH)</w:t>
      </w:r>
      <w:bookmarkEnd w:id="228"/>
    </w:p>
    <w:p w:rsidR="005509BF" w:rsidRDefault="00A71EC3" w:rsidP="005509BF">
      <w:r w:rsidRPr="00A71EC3">
        <w:t xml:space="preserve">This project does not have any environmental, safety, or health related risks, and does not pose any </w:t>
      </w:r>
      <w:r w:rsidR="00C6040C">
        <w:t xml:space="preserve">risk to the environment, as per </w:t>
      </w:r>
      <w:r w:rsidR="003A2F1F">
        <w:t>NSCL’s ESH Management System</w:t>
      </w:r>
      <w:r w:rsidR="005A2BB8">
        <w:t xml:space="preserve"> </w:t>
      </w:r>
      <w:r w:rsidR="005A2BB8">
        <w:fldChar w:fldCharType="begin"/>
      </w:r>
      <w:r w:rsidR="005A2BB8">
        <w:instrText xml:space="preserve"> REF _Ref397593763 \r \h </w:instrText>
      </w:r>
      <w:r w:rsidR="005A2BB8">
        <w:fldChar w:fldCharType="separate"/>
      </w:r>
      <w:r w:rsidR="005A2BB8">
        <w:t>[7]</w:t>
      </w:r>
      <w:r w:rsidR="005A2BB8">
        <w:fldChar w:fldCharType="end"/>
      </w:r>
      <w:r w:rsidRPr="00A71EC3">
        <w:t>.</w:t>
      </w:r>
    </w:p>
    <w:p w:rsidR="00ED7D90" w:rsidRDefault="00A71EC3" w:rsidP="00A71EC3">
      <w:pPr>
        <w:pStyle w:val="Heading1"/>
      </w:pPr>
      <w:bookmarkStart w:id="229" w:name="_Toc397591939"/>
      <w:r w:rsidRPr="00A71EC3">
        <w:t>Communications</w:t>
      </w:r>
      <w:bookmarkEnd w:id="229"/>
    </w:p>
    <w:p w:rsidR="00A71EC3" w:rsidRDefault="00A71EC3" w:rsidP="00A71EC3">
      <w:r w:rsidRPr="00A71EC3">
        <w:t xml:space="preserve">The project team will meet periodically to discuss project </w:t>
      </w:r>
      <w:r w:rsidR="00C6040C">
        <w:t>performance</w:t>
      </w:r>
      <w:r w:rsidRPr="00A71EC3">
        <w:t xml:space="preserve">. The frequency of such meetings may </w:t>
      </w:r>
      <w:r>
        <w:t>change</w:t>
      </w:r>
      <w:r w:rsidRPr="00A71EC3">
        <w:t xml:space="preserve"> with project’s progress. Sometimes these meetings may be combined with the status meetings held with the Customer</w:t>
      </w:r>
      <w:r>
        <w:t>.</w:t>
      </w:r>
      <w:r w:rsidR="00C6040C">
        <w:t xml:space="preserve"> Communications plan for the project is shown in </w:t>
      </w:r>
      <w:r w:rsidR="00C6040C">
        <w:fldChar w:fldCharType="begin"/>
      </w:r>
      <w:r w:rsidR="00C6040C">
        <w:instrText xml:space="preserve"> REF _Ref396480093 \h </w:instrText>
      </w:r>
      <w:r w:rsidR="00C6040C">
        <w:fldChar w:fldCharType="separate"/>
      </w:r>
      <w:r w:rsidR="005A2BB8">
        <w:t xml:space="preserve">Table </w:t>
      </w:r>
      <w:r w:rsidR="005A2BB8">
        <w:rPr>
          <w:noProof/>
        </w:rPr>
        <w:t>4</w:t>
      </w:r>
      <w:r w:rsidR="00C6040C">
        <w:fldChar w:fldCharType="end"/>
      </w:r>
      <w:r w:rsidR="00C6040C">
        <w:t>.</w:t>
      </w:r>
    </w:p>
    <w:p w:rsidR="00E46D3E" w:rsidRDefault="00E46D3E" w:rsidP="000938CA">
      <w:pPr>
        <w:pStyle w:val="TableCaption"/>
      </w:pPr>
      <w:bookmarkStart w:id="230" w:name="_Ref396480093"/>
      <w:r>
        <w:t xml:space="preserve">Table </w:t>
      </w:r>
      <w:fldSimple w:instr=" SEQ Table \* ARABIC ">
        <w:r w:rsidR="005A2BB8">
          <w:rPr>
            <w:noProof/>
          </w:rPr>
          <w:t>4</w:t>
        </w:r>
      </w:fldSimple>
      <w:bookmarkEnd w:id="230"/>
      <w:r>
        <w:t xml:space="preserve"> Communications Plan</w:t>
      </w:r>
    </w:p>
    <w:tbl>
      <w:tblPr>
        <w:tblStyle w:val="TableGrid"/>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2467"/>
        <w:gridCol w:w="1493"/>
        <w:gridCol w:w="1795"/>
      </w:tblGrid>
      <w:tr w:rsidR="00A71EC3" w:rsidRPr="00A71EC3" w:rsidTr="00E46D3E">
        <w:tc>
          <w:tcPr>
            <w:tcW w:w="3510" w:type="dxa"/>
            <w:shd w:val="pct10" w:color="auto" w:fill="auto"/>
          </w:tcPr>
          <w:p w:rsidR="00A71EC3" w:rsidRPr="00A71EC3" w:rsidRDefault="00A71EC3" w:rsidP="000938CA">
            <w:pPr>
              <w:pStyle w:val="TableHeading"/>
            </w:pPr>
            <w:r w:rsidRPr="00A71EC3">
              <w:t>Information</w:t>
            </w:r>
          </w:p>
        </w:tc>
        <w:tc>
          <w:tcPr>
            <w:tcW w:w="2467" w:type="dxa"/>
            <w:shd w:val="pct10" w:color="auto" w:fill="auto"/>
          </w:tcPr>
          <w:p w:rsidR="00A71EC3" w:rsidRPr="00A71EC3" w:rsidRDefault="00A71EC3" w:rsidP="000938CA">
            <w:pPr>
              <w:pStyle w:val="TableHeading"/>
            </w:pPr>
            <w:r w:rsidRPr="00A71EC3">
              <w:t>Recipients</w:t>
            </w:r>
          </w:p>
        </w:tc>
        <w:tc>
          <w:tcPr>
            <w:tcW w:w="1493" w:type="dxa"/>
            <w:shd w:val="pct10" w:color="auto" w:fill="auto"/>
          </w:tcPr>
          <w:p w:rsidR="00A71EC3" w:rsidRPr="00A71EC3" w:rsidRDefault="00A71EC3" w:rsidP="000938CA">
            <w:pPr>
              <w:pStyle w:val="TableHeading"/>
            </w:pPr>
            <w:r w:rsidRPr="00A71EC3">
              <w:t>Medium</w:t>
            </w:r>
          </w:p>
        </w:tc>
        <w:tc>
          <w:tcPr>
            <w:tcW w:w="1795" w:type="dxa"/>
            <w:shd w:val="pct10" w:color="auto" w:fill="auto"/>
          </w:tcPr>
          <w:p w:rsidR="00A71EC3" w:rsidRPr="00A71EC3" w:rsidRDefault="00A71EC3" w:rsidP="000938CA">
            <w:pPr>
              <w:pStyle w:val="TableHeading"/>
            </w:pPr>
            <w:r w:rsidRPr="00A71EC3">
              <w:t>Frequency</w:t>
            </w:r>
          </w:p>
        </w:tc>
      </w:tr>
      <w:tr w:rsidR="00A71EC3" w:rsidRPr="00A71EC3" w:rsidTr="00E46D3E">
        <w:tc>
          <w:tcPr>
            <w:tcW w:w="3510" w:type="dxa"/>
          </w:tcPr>
          <w:p w:rsidR="00A71EC3" w:rsidRPr="00A71EC3" w:rsidRDefault="00A71EC3" w:rsidP="000938CA">
            <w:pPr>
              <w:pStyle w:val="TableText"/>
            </w:pPr>
            <w:r w:rsidRPr="00A71EC3">
              <w:t>Performance Report (PR)</w:t>
            </w:r>
          </w:p>
        </w:tc>
        <w:tc>
          <w:tcPr>
            <w:tcW w:w="2467" w:type="dxa"/>
          </w:tcPr>
          <w:p w:rsidR="00A71EC3" w:rsidRPr="00A71EC3" w:rsidRDefault="00A71EC3" w:rsidP="000938CA">
            <w:pPr>
              <w:pStyle w:val="TableText"/>
            </w:pPr>
            <w:r w:rsidRPr="00A71EC3">
              <w:t>All Stakeholders</w:t>
            </w:r>
          </w:p>
        </w:tc>
        <w:tc>
          <w:tcPr>
            <w:tcW w:w="1493" w:type="dxa"/>
          </w:tcPr>
          <w:p w:rsidR="00A71EC3" w:rsidRPr="00A71EC3" w:rsidRDefault="00D308E6" w:rsidP="000938CA">
            <w:pPr>
              <w:pStyle w:val="TableText"/>
            </w:pPr>
            <w:ins w:id="231" w:author="Vuppala, Vasu" w:date="2015-03-05T12:53:00Z">
              <w:r>
                <w:t xml:space="preserve">Email, </w:t>
              </w:r>
            </w:ins>
            <w:proofErr w:type="spellStart"/>
            <w:r w:rsidR="00E46D3E">
              <w:t>Redmine</w:t>
            </w:r>
            <w:proofErr w:type="spellEnd"/>
          </w:p>
        </w:tc>
        <w:tc>
          <w:tcPr>
            <w:tcW w:w="1795" w:type="dxa"/>
          </w:tcPr>
          <w:p w:rsidR="00A71EC3" w:rsidRPr="00A71EC3" w:rsidRDefault="00A71EC3" w:rsidP="000938CA">
            <w:pPr>
              <w:pStyle w:val="TableText"/>
            </w:pPr>
            <w:r w:rsidRPr="00A71EC3">
              <w:t>Weekly</w:t>
            </w:r>
          </w:p>
        </w:tc>
      </w:tr>
      <w:tr w:rsidR="00A71EC3" w:rsidRPr="00A71EC3" w:rsidTr="00E46D3E">
        <w:tc>
          <w:tcPr>
            <w:tcW w:w="3510" w:type="dxa"/>
          </w:tcPr>
          <w:p w:rsidR="00A71EC3" w:rsidRPr="00A71EC3" w:rsidRDefault="00A71EC3" w:rsidP="000938CA">
            <w:pPr>
              <w:pStyle w:val="TableText"/>
            </w:pPr>
            <w:r w:rsidRPr="00A71EC3">
              <w:t>Project Status (contents of PR)</w:t>
            </w:r>
          </w:p>
        </w:tc>
        <w:tc>
          <w:tcPr>
            <w:tcW w:w="2467" w:type="dxa"/>
          </w:tcPr>
          <w:p w:rsidR="00A71EC3" w:rsidRPr="00A71EC3" w:rsidRDefault="00A71EC3" w:rsidP="000938CA">
            <w:pPr>
              <w:pStyle w:val="TableText"/>
            </w:pPr>
            <w:r w:rsidRPr="00A71EC3">
              <w:t>Customer</w:t>
            </w:r>
          </w:p>
        </w:tc>
        <w:tc>
          <w:tcPr>
            <w:tcW w:w="1493" w:type="dxa"/>
          </w:tcPr>
          <w:p w:rsidR="00A71EC3" w:rsidRPr="00A71EC3" w:rsidRDefault="00A71EC3" w:rsidP="000938CA">
            <w:pPr>
              <w:pStyle w:val="TableText"/>
            </w:pPr>
            <w:del w:id="232" w:author="Vuppala, Vasu" w:date="2015-03-05T12:53:00Z">
              <w:r w:rsidRPr="00A71EC3" w:rsidDel="00D308E6">
                <w:delText>Meeting</w:delText>
              </w:r>
            </w:del>
            <w:ins w:id="233" w:author="Vuppala, Vasu" w:date="2015-03-05T12:53:00Z">
              <w:r w:rsidR="00D308E6">
                <w:t xml:space="preserve">Email, </w:t>
              </w:r>
              <w:proofErr w:type="spellStart"/>
              <w:r w:rsidR="00D308E6">
                <w:t>Redmine</w:t>
              </w:r>
            </w:ins>
            <w:proofErr w:type="spellEnd"/>
          </w:p>
        </w:tc>
        <w:tc>
          <w:tcPr>
            <w:tcW w:w="1795" w:type="dxa"/>
          </w:tcPr>
          <w:p w:rsidR="00A71EC3" w:rsidRPr="00A71EC3" w:rsidRDefault="00E46D3E" w:rsidP="000938CA">
            <w:pPr>
              <w:pStyle w:val="TableText"/>
            </w:pPr>
            <w:del w:id="234" w:author="Vuppala, Vasu" w:date="2015-03-05T12:53:00Z">
              <w:r w:rsidDel="00D308E6">
                <w:delText>Bi-</w:delText>
              </w:r>
            </w:del>
            <w:r w:rsidR="00A71EC3" w:rsidRPr="00A71EC3">
              <w:t>Weekly</w:t>
            </w:r>
          </w:p>
        </w:tc>
      </w:tr>
      <w:tr w:rsidR="00A71EC3" w:rsidRPr="00A71EC3" w:rsidTr="00E46D3E">
        <w:tc>
          <w:tcPr>
            <w:tcW w:w="3510" w:type="dxa"/>
          </w:tcPr>
          <w:p w:rsidR="00A71EC3" w:rsidRPr="00A71EC3" w:rsidRDefault="00A71EC3" w:rsidP="000938CA">
            <w:pPr>
              <w:pStyle w:val="TableText"/>
            </w:pPr>
            <w:r w:rsidRPr="00A71EC3">
              <w:t>Project Management Documents</w:t>
            </w:r>
          </w:p>
        </w:tc>
        <w:tc>
          <w:tcPr>
            <w:tcW w:w="2467" w:type="dxa"/>
          </w:tcPr>
          <w:p w:rsidR="00A71EC3" w:rsidRPr="00A71EC3" w:rsidRDefault="00A71EC3" w:rsidP="000938CA">
            <w:pPr>
              <w:pStyle w:val="TableText"/>
            </w:pPr>
            <w:r w:rsidRPr="00A71EC3">
              <w:t>All Stakeholders</w:t>
            </w:r>
          </w:p>
        </w:tc>
        <w:tc>
          <w:tcPr>
            <w:tcW w:w="1493" w:type="dxa"/>
          </w:tcPr>
          <w:p w:rsidR="00A71EC3" w:rsidRPr="00A71EC3" w:rsidRDefault="00E46D3E" w:rsidP="000938CA">
            <w:pPr>
              <w:pStyle w:val="TableText"/>
            </w:pPr>
            <w:proofErr w:type="spellStart"/>
            <w:r>
              <w:t>Redmine</w:t>
            </w:r>
            <w:proofErr w:type="spellEnd"/>
          </w:p>
        </w:tc>
        <w:tc>
          <w:tcPr>
            <w:tcW w:w="1795" w:type="dxa"/>
          </w:tcPr>
          <w:p w:rsidR="00A71EC3" w:rsidRPr="00A71EC3" w:rsidRDefault="00A71EC3" w:rsidP="000938CA">
            <w:pPr>
              <w:pStyle w:val="TableText"/>
            </w:pPr>
            <w:r w:rsidRPr="00A71EC3">
              <w:t>As Available</w:t>
            </w:r>
          </w:p>
        </w:tc>
      </w:tr>
    </w:tbl>
    <w:p w:rsidR="00B532CF" w:rsidRDefault="00E46D3E" w:rsidP="00E46D3E">
      <w:pPr>
        <w:pStyle w:val="Heading1"/>
      </w:pPr>
      <w:bookmarkStart w:id="235" w:name="_Toc397591940"/>
      <w:r w:rsidRPr="00E46D3E">
        <w:t>Procurement Management</w:t>
      </w:r>
      <w:bookmarkEnd w:id="235"/>
    </w:p>
    <w:p w:rsidR="00E46D3E" w:rsidRDefault="00E46D3E" w:rsidP="00E46D3E">
      <w:r>
        <w:t>No procurement</w:t>
      </w:r>
      <w:r w:rsidRPr="003F2D5A">
        <w:t xml:space="preserve">, in terms of material or </w:t>
      </w:r>
      <w:r>
        <w:t>outsourced services</w:t>
      </w:r>
      <w:r w:rsidRPr="003F2D5A">
        <w:t xml:space="preserve">, </w:t>
      </w:r>
      <w:r>
        <w:t>is</w:t>
      </w:r>
      <w:r w:rsidRPr="003F2D5A">
        <w:t xml:space="preserve"> expected for this</w:t>
      </w:r>
      <w:r>
        <w:t xml:space="preserve"> project.</w:t>
      </w:r>
    </w:p>
    <w:p w:rsidR="00EE6F84" w:rsidRDefault="00E46D3E" w:rsidP="00E46D3E">
      <w:pPr>
        <w:pStyle w:val="Heading1"/>
      </w:pPr>
      <w:bookmarkStart w:id="236" w:name="_Toc397591941"/>
      <w:r w:rsidRPr="00E46D3E">
        <w:t>Configuration Management</w:t>
      </w:r>
      <w:bookmarkEnd w:id="236"/>
    </w:p>
    <w:p w:rsidR="00E46D3E" w:rsidRDefault="00E46D3E" w:rsidP="00E46D3E">
      <w:pPr>
        <w:pStyle w:val="Heading2"/>
      </w:pPr>
      <w:bookmarkStart w:id="237" w:name="_Ref396473326"/>
      <w:bookmarkStart w:id="238" w:name="_Toc397591942"/>
      <w:r>
        <w:t>Configuration Items</w:t>
      </w:r>
      <w:bookmarkEnd w:id="237"/>
      <w:bookmarkEnd w:id="238"/>
    </w:p>
    <w:p w:rsidR="00E46D3E" w:rsidRDefault="00E46D3E" w:rsidP="00E46D3E">
      <w:r>
        <w:t>The configuration items are:</w:t>
      </w:r>
    </w:p>
    <w:p w:rsidR="00E46D3E" w:rsidRDefault="00E46D3E" w:rsidP="00E46D3E">
      <w:pPr>
        <w:pStyle w:val="ListParagraph"/>
        <w:numPr>
          <w:ilvl w:val="0"/>
          <w:numId w:val="34"/>
        </w:numPr>
      </w:pPr>
      <w:r>
        <w:t>Source code</w:t>
      </w:r>
    </w:p>
    <w:p w:rsidR="00F0248F" w:rsidRDefault="00E46D3E" w:rsidP="00E46D3E">
      <w:pPr>
        <w:pStyle w:val="ListParagraph"/>
        <w:numPr>
          <w:ilvl w:val="0"/>
          <w:numId w:val="34"/>
        </w:numPr>
      </w:pPr>
      <w:r>
        <w:t xml:space="preserve">Product documentation: SRS, Architecture, User, API Manuals </w:t>
      </w:r>
      <w:proofErr w:type="spellStart"/>
      <w:r>
        <w:t>etc</w:t>
      </w:r>
      <w:proofErr w:type="spellEnd"/>
    </w:p>
    <w:p w:rsidR="00E46D3E" w:rsidRDefault="00E46D3E" w:rsidP="00E46D3E">
      <w:pPr>
        <w:pStyle w:val="ListParagraph"/>
        <w:numPr>
          <w:ilvl w:val="0"/>
          <w:numId w:val="34"/>
        </w:numPr>
      </w:pPr>
      <w:r>
        <w:t>Project documentation: Project Plan, Change Requests, Project Closure Report</w:t>
      </w:r>
    </w:p>
    <w:p w:rsidR="00E46D3E" w:rsidRDefault="00E46D3E" w:rsidP="00E46D3E">
      <w:pPr>
        <w:pStyle w:val="ListParagraph"/>
        <w:numPr>
          <w:ilvl w:val="0"/>
          <w:numId w:val="34"/>
        </w:numPr>
      </w:pPr>
      <w:r>
        <w:t xml:space="preserve">Build Information: Build procedure and scripts, platform, dependencies (libraries) </w:t>
      </w:r>
      <w:proofErr w:type="spellStart"/>
      <w:r>
        <w:t>etc</w:t>
      </w:r>
      <w:proofErr w:type="spellEnd"/>
      <w:r>
        <w:t xml:space="preserve"> </w:t>
      </w:r>
    </w:p>
    <w:p w:rsidR="00E46D3E" w:rsidRDefault="00E46D3E" w:rsidP="00E46D3E">
      <w:pPr>
        <w:pStyle w:val="ListParagraph"/>
        <w:numPr>
          <w:ilvl w:val="0"/>
          <w:numId w:val="34"/>
        </w:numPr>
      </w:pPr>
      <w:r>
        <w:t xml:space="preserve">Deployment Information: Supported operating systems, application servers, runtime systems </w:t>
      </w:r>
      <w:proofErr w:type="spellStart"/>
      <w:r>
        <w:t>etc</w:t>
      </w:r>
      <w:proofErr w:type="spellEnd"/>
      <w:r>
        <w:t xml:space="preserve"> </w:t>
      </w:r>
    </w:p>
    <w:p w:rsidR="00EE6F84" w:rsidRDefault="00E46D3E" w:rsidP="00E46D3E">
      <w:pPr>
        <w:pStyle w:val="ListParagraph"/>
        <w:numPr>
          <w:ilvl w:val="0"/>
          <w:numId w:val="34"/>
        </w:numPr>
      </w:pPr>
      <w:r>
        <w:t>Test Information: Methodology, test plans, test cases, and test results</w:t>
      </w:r>
      <w:r w:rsidR="00985730">
        <w:t>.</w:t>
      </w:r>
    </w:p>
    <w:p w:rsidR="00E46D3E" w:rsidRDefault="00E46D3E" w:rsidP="00E46D3E">
      <w:pPr>
        <w:pStyle w:val="Heading2"/>
      </w:pPr>
      <w:bookmarkStart w:id="239" w:name="_Ref396473216"/>
      <w:bookmarkStart w:id="240" w:name="_Toc397591943"/>
      <w:r w:rsidRPr="00E46D3E">
        <w:t>Configuration Management Plan</w:t>
      </w:r>
      <w:bookmarkEnd w:id="239"/>
      <w:bookmarkEnd w:id="240"/>
    </w:p>
    <w:p w:rsidR="00E46D3E" w:rsidRDefault="00E46D3E" w:rsidP="00E46D3E">
      <w:r w:rsidRPr="00E46D3E">
        <w:t>The c</w:t>
      </w:r>
      <w:r w:rsidR="003A2F1F">
        <w:t xml:space="preserve">onfiguration items (Section </w:t>
      </w:r>
      <w:r w:rsidR="003A2F1F">
        <w:fldChar w:fldCharType="begin"/>
      </w:r>
      <w:r w:rsidR="003A2F1F">
        <w:instrText xml:space="preserve"> REF _Ref396473326 \w \h </w:instrText>
      </w:r>
      <w:r w:rsidR="003A2F1F">
        <w:fldChar w:fldCharType="separate"/>
      </w:r>
      <w:r w:rsidR="005A2BB8">
        <w:t>11.1</w:t>
      </w:r>
      <w:r w:rsidR="003A2F1F">
        <w:fldChar w:fldCharType="end"/>
      </w:r>
      <w:r w:rsidRPr="00E46D3E">
        <w:t>) will be tracked in CCD’s Source Code Management (SCM) system. NHL will be built using automated scripts that will compile the source, link to appropriate versions of libraries, and run automated tests. Each release of NHL will be tagged in the SCM. Major releases of NHL will be kept in CCD’s software repository</w:t>
      </w:r>
      <w:r>
        <w:t>.</w:t>
      </w:r>
    </w:p>
    <w:p w:rsidR="00E46D3E" w:rsidRDefault="00E46D3E" w:rsidP="00E46D3E">
      <w:pPr>
        <w:pStyle w:val="Heading2"/>
      </w:pPr>
      <w:bookmarkStart w:id="241" w:name="_Ref396479794"/>
      <w:bookmarkStart w:id="242" w:name="_Ref396479890"/>
      <w:bookmarkStart w:id="243" w:name="_Toc397591944"/>
      <w:r>
        <w:t>Change Control</w:t>
      </w:r>
      <w:bookmarkEnd w:id="241"/>
      <w:bookmarkEnd w:id="242"/>
      <w:bookmarkEnd w:id="243"/>
    </w:p>
    <w:p w:rsidR="00E46D3E" w:rsidRPr="00EE6F84" w:rsidRDefault="00E46D3E" w:rsidP="00E46D3E">
      <w:r>
        <w:t xml:space="preserve">Any change that may delay </w:t>
      </w:r>
      <w:r w:rsidR="003A2F1F">
        <w:t xml:space="preserve">the Switch Over (see Section </w:t>
      </w:r>
      <w:r w:rsidR="003A2F1F">
        <w:fldChar w:fldCharType="begin"/>
      </w:r>
      <w:r w:rsidR="003A2F1F">
        <w:instrText xml:space="preserve"> REF _Ref396473341 \w \h </w:instrText>
      </w:r>
      <w:r w:rsidR="003A2F1F">
        <w:fldChar w:fldCharType="separate"/>
      </w:r>
      <w:r w:rsidR="005A2BB8">
        <w:t>4.1</w:t>
      </w:r>
      <w:r w:rsidR="003A2F1F">
        <w:fldChar w:fldCharType="end"/>
      </w:r>
      <w:r>
        <w:t xml:space="preserve">) or add </w:t>
      </w:r>
      <w:r w:rsidR="003A2F1F">
        <w:t xml:space="preserve">to the project budget (Section </w:t>
      </w:r>
      <w:r w:rsidR="003A2F1F">
        <w:fldChar w:fldCharType="begin"/>
      </w:r>
      <w:r w:rsidR="003A2F1F">
        <w:instrText xml:space="preserve"> REF _Ref396473351 \w \h </w:instrText>
      </w:r>
      <w:r w:rsidR="003A2F1F">
        <w:fldChar w:fldCharType="separate"/>
      </w:r>
      <w:r w:rsidR="005A2BB8">
        <w:t>5</w:t>
      </w:r>
      <w:r w:rsidR="003A2F1F">
        <w:fldChar w:fldCharType="end"/>
      </w:r>
      <w:r>
        <w:t>) must be approved by the Change Control Board (refer Appendix A).</w:t>
      </w:r>
    </w:p>
    <w:p w:rsidR="00F0248F" w:rsidRDefault="00F0248F" w:rsidP="00F0248F">
      <w:pPr>
        <w:pStyle w:val="Heading1"/>
      </w:pPr>
      <w:bookmarkStart w:id="244" w:name="_Toc397591945"/>
      <w:bookmarkStart w:id="245" w:name="_Toc330553569"/>
      <w:r w:rsidRPr="00F0248F">
        <w:t>Glossary</w:t>
      </w:r>
      <w:bookmarkEnd w:id="244"/>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6475"/>
      </w:tblGrid>
      <w:tr w:rsidR="00F0248F" w:rsidTr="000938CA">
        <w:tc>
          <w:tcPr>
            <w:tcW w:w="1530" w:type="dxa"/>
            <w:shd w:val="pct10" w:color="auto" w:fill="auto"/>
          </w:tcPr>
          <w:p w:rsidR="00F0248F" w:rsidRDefault="00F0248F" w:rsidP="000938CA">
            <w:pPr>
              <w:pStyle w:val="TableHeading"/>
            </w:pPr>
            <w:r>
              <w:t>Item</w:t>
            </w:r>
          </w:p>
        </w:tc>
        <w:tc>
          <w:tcPr>
            <w:tcW w:w="6475" w:type="dxa"/>
            <w:shd w:val="pct10" w:color="auto" w:fill="auto"/>
          </w:tcPr>
          <w:p w:rsidR="00F0248F" w:rsidRDefault="00F0248F" w:rsidP="000938CA">
            <w:pPr>
              <w:pStyle w:val="TableHeading"/>
            </w:pPr>
            <w:r>
              <w:t xml:space="preserve"> Description</w:t>
            </w:r>
          </w:p>
        </w:tc>
      </w:tr>
      <w:tr w:rsidR="00F0248F" w:rsidTr="000938CA">
        <w:tc>
          <w:tcPr>
            <w:tcW w:w="1530" w:type="dxa"/>
          </w:tcPr>
          <w:p w:rsidR="00F0248F" w:rsidRDefault="00F0248F" w:rsidP="000938CA">
            <w:pPr>
              <w:pStyle w:val="TableText"/>
            </w:pPr>
            <w:r>
              <w:t>BIT</w:t>
            </w:r>
          </w:p>
        </w:tc>
        <w:tc>
          <w:tcPr>
            <w:tcW w:w="6475" w:type="dxa"/>
          </w:tcPr>
          <w:p w:rsidR="00F0248F" w:rsidRDefault="00F0248F" w:rsidP="000938CA">
            <w:pPr>
              <w:pStyle w:val="TableText"/>
            </w:pPr>
            <w:r>
              <w:t>Business Applications IT Department</w:t>
            </w:r>
          </w:p>
        </w:tc>
      </w:tr>
      <w:tr w:rsidR="00F0248F" w:rsidTr="000938CA">
        <w:tc>
          <w:tcPr>
            <w:tcW w:w="1530" w:type="dxa"/>
          </w:tcPr>
          <w:p w:rsidR="00F0248F" w:rsidRDefault="00F0248F" w:rsidP="000938CA">
            <w:pPr>
              <w:pStyle w:val="TableText"/>
            </w:pPr>
            <w:r>
              <w:lastRenderedPageBreak/>
              <w:t>CCB</w:t>
            </w:r>
          </w:p>
        </w:tc>
        <w:tc>
          <w:tcPr>
            <w:tcW w:w="6475" w:type="dxa"/>
          </w:tcPr>
          <w:p w:rsidR="00F0248F" w:rsidRDefault="00F0248F" w:rsidP="000938CA">
            <w:pPr>
              <w:pStyle w:val="TableText"/>
            </w:pPr>
            <w:r>
              <w:t>Change Control Board</w:t>
            </w:r>
          </w:p>
        </w:tc>
      </w:tr>
      <w:tr w:rsidR="00F0248F" w:rsidTr="000938CA">
        <w:tc>
          <w:tcPr>
            <w:tcW w:w="1530" w:type="dxa"/>
          </w:tcPr>
          <w:p w:rsidR="00F0248F" w:rsidRDefault="00F0248F" w:rsidP="000938CA">
            <w:pPr>
              <w:pStyle w:val="TableText"/>
            </w:pPr>
            <w:r>
              <w:t>CCD</w:t>
            </w:r>
          </w:p>
        </w:tc>
        <w:tc>
          <w:tcPr>
            <w:tcW w:w="6475" w:type="dxa"/>
          </w:tcPr>
          <w:p w:rsidR="00F0248F" w:rsidRDefault="00F0248F" w:rsidP="000938CA">
            <w:pPr>
              <w:pStyle w:val="TableText"/>
            </w:pPr>
            <w:r>
              <w:t>Controls and Computing Department</w:t>
            </w:r>
          </w:p>
        </w:tc>
      </w:tr>
      <w:tr w:rsidR="00F0248F" w:rsidTr="000938CA">
        <w:tc>
          <w:tcPr>
            <w:tcW w:w="1530" w:type="dxa"/>
          </w:tcPr>
          <w:p w:rsidR="00F0248F" w:rsidRDefault="00F0248F" w:rsidP="000938CA">
            <w:pPr>
              <w:pStyle w:val="TableText"/>
            </w:pPr>
            <w:r>
              <w:t>CCF</w:t>
            </w:r>
          </w:p>
        </w:tc>
        <w:tc>
          <w:tcPr>
            <w:tcW w:w="6475" w:type="dxa"/>
          </w:tcPr>
          <w:p w:rsidR="00F0248F" w:rsidRDefault="00F0248F" w:rsidP="000938CA">
            <w:pPr>
              <w:pStyle w:val="TableText"/>
            </w:pPr>
            <w:r>
              <w:t>Couple Cyclotron Facility</w:t>
            </w:r>
          </w:p>
        </w:tc>
      </w:tr>
      <w:tr w:rsidR="00F0248F" w:rsidTr="000938CA">
        <w:tc>
          <w:tcPr>
            <w:tcW w:w="1530" w:type="dxa"/>
          </w:tcPr>
          <w:p w:rsidR="00F0248F" w:rsidRDefault="00F0248F" w:rsidP="000938CA">
            <w:pPr>
              <w:pStyle w:val="TableText"/>
            </w:pPr>
            <w:r>
              <w:t>EPICS</w:t>
            </w:r>
          </w:p>
        </w:tc>
        <w:tc>
          <w:tcPr>
            <w:tcW w:w="6475" w:type="dxa"/>
          </w:tcPr>
          <w:p w:rsidR="00F0248F" w:rsidRDefault="00F0248F" w:rsidP="000938CA">
            <w:pPr>
              <w:pStyle w:val="TableText"/>
            </w:pPr>
            <w:r>
              <w:t>Experimental Physics and Industrial Control System</w:t>
            </w:r>
          </w:p>
        </w:tc>
      </w:tr>
      <w:tr w:rsidR="00F0248F" w:rsidTr="000938CA">
        <w:tc>
          <w:tcPr>
            <w:tcW w:w="1530" w:type="dxa"/>
          </w:tcPr>
          <w:p w:rsidR="00F0248F" w:rsidRDefault="00F0248F" w:rsidP="000938CA">
            <w:pPr>
              <w:pStyle w:val="TableText"/>
            </w:pPr>
            <w:r>
              <w:t>ESH</w:t>
            </w:r>
          </w:p>
        </w:tc>
        <w:tc>
          <w:tcPr>
            <w:tcW w:w="6475" w:type="dxa"/>
          </w:tcPr>
          <w:p w:rsidR="00F0248F" w:rsidRDefault="00F0248F" w:rsidP="000938CA">
            <w:pPr>
              <w:pStyle w:val="TableText"/>
            </w:pPr>
            <w:r>
              <w:t>Environment, Safety, and Health</w:t>
            </w:r>
          </w:p>
        </w:tc>
      </w:tr>
      <w:tr w:rsidR="00F0248F" w:rsidTr="000938CA">
        <w:tc>
          <w:tcPr>
            <w:tcW w:w="1530" w:type="dxa"/>
          </w:tcPr>
          <w:p w:rsidR="00F0248F" w:rsidRDefault="00F0248F" w:rsidP="000938CA">
            <w:pPr>
              <w:pStyle w:val="TableText"/>
            </w:pPr>
            <w:r>
              <w:t>EVM</w:t>
            </w:r>
          </w:p>
        </w:tc>
        <w:tc>
          <w:tcPr>
            <w:tcW w:w="6475" w:type="dxa"/>
          </w:tcPr>
          <w:p w:rsidR="00F0248F" w:rsidRDefault="00F0248F" w:rsidP="000938CA">
            <w:pPr>
              <w:pStyle w:val="TableText"/>
            </w:pPr>
            <w:r>
              <w:t>Earned Value Management. A technique for measuring project performance.</w:t>
            </w:r>
          </w:p>
        </w:tc>
      </w:tr>
      <w:tr w:rsidR="00F0248F" w:rsidTr="000938CA">
        <w:tc>
          <w:tcPr>
            <w:tcW w:w="1530" w:type="dxa"/>
          </w:tcPr>
          <w:p w:rsidR="00F0248F" w:rsidRDefault="00F0248F" w:rsidP="000938CA">
            <w:pPr>
              <w:pStyle w:val="TableText"/>
            </w:pPr>
            <w:r>
              <w:t>NSCL</w:t>
            </w:r>
          </w:p>
        </w:tc>
        <w:tc>
          <w:tcPr>
            <w:tcW w:w="6475" w:type="dxa"/>
          </w:tcPr>
          <w:p w:rsidR="00F0248F" w:rsidRDefault="00F0248F" w:rsidP="000938CA">
            <w:pPr>
              <w:pStyle w:val="TableText"/>
            </w:pPr>
            <w:r>
              <w:t>National Superconducting Cyclotron Laboratory</w:t>
            </w:r>
          </w:p>
        </w:tc>
      </w:tr>
      <w:tr w:rsidR="00F0248F" w:rsidTr="000938CA">
        <w:tc>
          <w:tcPr>
            <w:tcW w:w="1530" w:type="dxa"/>
          </w:tcPr>
          <w:p w:rsidR="00F0248F" w:rsidRDefault="00F0248F" w:rsidP="000938CA">
            <w:pPr>
              <w:pStyle w:val="TableText"/>
            </w:pPr>
            <w:proofErr w:type="spellStart"/>
            <w:r>
              <w:t>ReA</w:t>
            </w:r>
            <w:proofErr w:type="spellEnd"/>
          </w:p>
        </w:tc>
        <w:tc>
          <w:tcPr>
            <w:tcW w:w="6475" w:type="dxa"/>
          </w:tcPr>
          <w:p w:rsidR="00F0248F" w:rsidRDefault="00F0248F" w:rsidP="000938CA">
            <w:pPr>
              <w:pStyle w:val="TableText"/>
            </w:pPr>
            <w:r>
              <w:t>The Re-Accelerator Facility</w:t>
            </w:r>
          </w:p>
        </w:tc>
      </w:tr>
      <w:tr w:rsidR="00F0248F" w:rsidTr="000938CA">
        <w:tc>
          <w:tcPr>
            <w:tcW w:w="1530" w:type="dxa"/>
          </w:tcPr>
          <w:p w:rsidR="00F0248F" w:rsidRDefault="00F0248F" w:rsidP="000938CA">
            <w:pPr>
              <w:pStyle w:val="TableText"/>
            </w:pPr>
            <w:r>
              <w:t>WBS</w:t>
            </w:r>
          </w:p>
        </w:tc>
        <w:tc>
          <w:tcPr>
            <w:tcW w:w="6475" w:type="dxa"/>
          </w:tcPr>
          <w:p w:rsidR="00F0248F" w:rsidRDefault="00F0248F" w:rsidP="000938CA">
            <w:pPr>
              <w:pStyle w:val="TableText"/>
            </w:pPr>
            <w:r>
              <w:t>Work Breakdown Structure</w:t>
            </w:r>
          </w:p>
        </w:tc>
      </w:tr>
    </w:tbl>
    <w:p w:rsidR="005F0641" w:rsidRDefault="005F0641" w:rsidP="006E6A34">
      <w:pPr>
        <w:pStyle w:val="Heading1"/>
      </w:pPr>
      <w:bookmarkStart w:id="246" w:name="_Toc397591946"/>
      <w:r>
        <w:t>References</w:t>
      </w:r>
      <w:bookmarkEnd w:id="245"/>
      <w:bookmarkEnd w:id="246"/>
    </w:p>
    <w:p w:rsidR="005A2BB8" w:rsidRDefault="005A2BB8" w:rsidP="005A2BB8">
      <w:pPr>
        <w:pStyle w:val="ListParagraph"/>
        <w:numPr>
          <w:ilvl w:val="0"/>
          <w:numId w:val="15"/>
        </w:numPr>
        <w:spacing w:after="60"/>
        <w:ind w:hanging="720"/>
      </w:pPr>
      <w:bookmarkStart w:id="247" w:name="_Ref397519570"/>
      <w:bookmarkStart w:id="248" w:name="_Ref344446697"/>
      <w:bookmarkStart w:id="249" w:name="_Ref344303034"/>
      <w:r>
        <w:rPr>
          <w:i/>
        </w:rPr>
        <w:t xml:space="preserve">Hour Log </w:t>
      </w:r>
      <w:r w:rsidRPr="00E46D3E">
        <w:rPr>
          <w:i/>
        </w:rPr>
        <w:t xml:space="preserve">– </w:t>
      </w:r>
      <w:r>
        <w:rPr>
          <w:i/>
        </w:rPr>
        <w:t xml:space="preserve">Software Requirement Specifications, </w:t>
      </w:r>
      <w:bookmarkEnd w:id="247"/>
      <w:r>
        <w:t>TBS</w:t>
      </w:r>
    </w:p>
    <w:p w:rsidR="005A2BB8" w:rsidRDefault="005A2BB8" w:rsidP="005A2BB8">
      <w:pPr>
        <w:pStyle w:val="ListParagraph"/>
        <w:numPr>
          <w:ilvl w:val="0"/>
          <w:numId w:val="15"/>
        </w:numPr>
        <w:spacing w:after="60"/>
        <w:ind w:hanging="720"/>
      </w:pPr>
      <w:bookmarkStart w:id="250" w:name="_Ref397519787"/>
      <w:r w:rsidRPr="00E46D3E">
        <w:rPr>
          <w:i/>
        </w:rPr>
        <w:t xml:space="preserve">Hour Log – </w:t>
      </w:r>
      <w:proofErr w:type="spellStart"/>
      <w:r>
        <w:rPr>
          <w:i/>
        </w:rPr>
        <w:t>Olog</w:t>
      </w:r>
      <w:proofErr w:type="spellEnd"/>
      <w:r w:rsidRPr="00E46D3E">
        <w:rPr>
          <w:i/>
        </w:rPr>
        <w:t xml:space="preserve"> </w:t>
      </w:r>
      <w:r>
        <w:rPr>
          <w:i/>
        </w:rPr>
        <w:t>Interface</w:t>
      </w:r>
      <w:r w:rsidRPr="00E46D3E">
        <w:rPr>
          <w:i/>
        </w:rPr>
        <w:t xml:space="preserve"> Specifications</w:t>
      </w:r>
      <w:r>
        <w:t xml:space="preserve">, </w:t>
      </w:r>
      <w:bookmarkEnd w:id="250"/>
      <w:r>
        <w:t>TBS</w:t>
      </w:r>
    </w:p>
    <w:p w:rsidR="00C74C73" w:rsidRDefault="000D0688" w:rsidP="00835976">
      <w:pPr>
        <w:pStyle w:val="ListParagraph"/>
        <w:numPr>
          <w:ilvl w:val="0"/>
          <w:numId w:val="15"/>
        </w:numPr>
        <w:spacing w:after="60"/>
        <w:ind w:hanging="720"/>
      </w:pPr>
      <w:bookmarkStart w:id="251" w:name="_Ref397593441"/>
      <w:r>
        <w:rPr>
          <w:i/>
        </w:rPr>
        <w:t xml:space="preserve">Hour Log </w:t>
      </w:r>
      <w:r w:rsidRPr="00E46D3E">
        <w:rPr>
          <w:i/>
        </w:rPr>
        <w:t xml:space="preserve">– </w:t>
      </w:r>
      <w:r w:rsidR="00E46D3E" w:rsidRPr="00E46D3E">
        <w:rPr>
          <w:i/>
        </w:rPr>
        <w:t>Acceptance Criteria List</w:t>
      </w:r>
      <w:r w:rsidR="00E46D3E">
        <w:t xml:space="preserve">, </w:t>
      </w:r>
      <w:bookmarkEnd w:id="248"/>
      <w:r w:rsidR="006C76C7">
        <w:t>TBS</w:t>
      </w:r>
      <w:bookmarkEnd w:id="251"/>
    </w:p>
    <w:p w:rsidR="005A2BB8" w:rsidRDefault="005A2BB8" w:rsidP="005A2BB8">
      <w:pPr>
        <w:pStyle w:val="ListParagraph"/>
        <w:numPr>
          <w:ilvl w:val="0"/>
          <w:numId w:val="15"/>
        </w:numPr>
        <w:spacing w:after="60"/>
        <w:ind w:hanging="720"/>
      </w:pPr>
      <w:bookmarkStart w:id="252" w:name="_Ref317966881"/>
      <w:bookmarkStart w:id="253" w:name="_Ref318729256"/>
      <w:bookmarkStart w:id="254" w:name="_Ref396473312"/>
      <w:bookmarkStart w:id="255" w:name="_Ref344446706"/>
      <w:bookmarkEnd w:id="249"/>
      <w:r>
        <w:rPr>
          <w:i/>
        </w:rPr>
        <w:t xml:space="preserve">Hour Log </w:t>
      </w:r>
      <w:r w:rsidRPr="00E46D3E">
        <w:rPr>
          <w:i/>
        </w:rPr>
        <w:t>– Project Schedule Baseline</w:t>
      </w:r>
      <w:r>
        <w:t>, MS Project File, (FRIB-</w:t>
      </w:r>
      <w:r w:rsidRPr="00907A47">
        <w:t>N20000-PL-000179</w:t>
      </w:r>
      <w:r>
        <w:t>)</w:t>
      </w:r>
      <w:bookmarkEnd w:id="252"/>
      <w:bookmarkEnd w:id="253"/>
    </w:p>
    <w:p w:rsidR="005A2BB8" w:rsidRPr="005A2BB8" w:rsidRDefault="005A2BB8" w:rsidP="00835976">
      <w:pPr>
        <w:pStyle w:val="ListParagraph"/>
        <w:numPr>
          <w:ilvl w:val="0"/>
          <w:numId w:val="15"/>
        </w:numPr>
        <w:spacing w:after="60"/>
        <w:ind w:hanging="720"/>
      </w:pPr>
      <w:bookmarkStart w:id="256" w:name="_Ref397519686"/>
      <w:r>
        <w:rPr>
          <w:i/>
        </w:rPr>
        <w:t xml:space="preserve">Data U </w:t>
      </w:r>
      <w:r w:rsidRPr="00E46D3E">
        <w:rPr>
          <w:i/>
        </w:rPr>
        <w:t xml:space="preserve">– </w:t>
      </w:r>
      <w:r>
        <w:rPr>
          <w:i/>
        </w:rPr>
        <w:t xml:space="preserve">Software Requirement Specifications, </w:t>
      </w:r>
      <w:bookmarkEnd w:id="256"/>
      <w:r>
        <w:t>TBS</w:t>
      </w:r>
    </w:p>
    <w:p w:rsidR="00ED06E1" w:rsidRDefault="00E46D3E" w:rsidP="00835976">
      <w:pPr>
        <w:pStyle w:val="ListParagraph"/>
        <w:numPr>
          <w:ilvl w:val="0"/>
          <w:numId w:val="15"/>
        </w:numPr>
        <w:spacing w:after="60"/>
        <w:ind w:hanging="720"/>
      </w:pPr>
      <w:bookmarkStart w:id="257" w:name="_Ref396479851"/>
      <w:bookmarkEnd w:id="254"/>
      <w:bookmarkEnd w:id="255"/>
      <w:r w:rsidRPr="00E46D3E">
        <w:rPr>
          <w:i/>
        </w:rPr>
        <w:t xml:space="preserve">Hour Log – TR and Training </w:t>
      </w:r>
      <w:r>
        <w:rPr>
          <w:i/>
        </w:rPr>
        <w:t>Interface</w:t>
      </w:r>
      <w:r w:rsidRPr="00E46D3E">
        <w:rPr>
          <w:i/>
        </w:rPr>
        <w:t xml:space="preserve"> Specifications</w:t>
      </w:r>
      <w:r>
        <w:t xml:space="preserve">, </w:t>
      </w:r>
      <w:bookmarkEnd w:id="257"/>
      <w:r w:rsidR="006C76C7">
        <w:t>TBS</w:t>
      </w:r>
    </w:p>
    <w:p w:rsidR="000D0688" w:rsidRDefault="005A2BB8" w:rsidP="005A2BB8">
      <w:pPr>
        <w:pStyle w:val="ListParagraph"/>
        <w:numPr>
          <w:ilvl w:val="0"/>
          <w:numId w:val="15"/>
        </w:numPr>
        <w:spacing w:after="60"/>
        <w:ind w:hanging="720"/>
        <w:rPr>
          <w:ins w:id="258" w:author="Vuppala, Vasu" w:date="2015-03-05T12:49:00Z"/>
        </w:rPr>
      </w:pPr>
      <w:bookmarkStart w:id="259" w:name="_Ref397593763"/>
      <w:r w:rsidRPr="00E46D3E">
        <w:rPr>
          <w:i/>
        </w:rPr>
        <w:t>NSCL ESH Management System</w:t>
      </w:r>
      <w:r>
        <w:t xml:space="preserve">, ESH&amp;Q Page, FRIB Portal, </w:t>
      </w:r>
      <w:ins w:id="260" w:author="Vuppala, Vasu" w:date="2015-03-05T12:49:00Z">
        <w:r w:rsidR="00F24E8B">
          <w:fldChar w:fldCharType="begin"/>
        </w:r>
        <w:r w:rsidR="00F24E8B">
          <w:instrText xml:space="preserve"> HYPERLINK "</w:instrText>
        </w:r>
      </w:ins>
      <w:r w:rsidR="00F24E8B">
        <w:instrText>http://portal.frib.msu.edu</w:instrText>
      </w:r>
      <w:ins w:id="261" w:author="Vuppala, Vasu" w:date="2015-03-05T12:49:00Z">
        <w:r w:rsidR="00F24E8B">
          <w:instrText xml:space="preserve">" </w:instrText>
        </w:r>
        <w:r w:rsidR="00F24E8B">
          <w:fldChar w:fldCharType="separate"/>
        </w:r>
      </w:ins>
      <w:r w:rsidR="00F24E8B" w:rsidRPr="004A06C3">
        <w:rPr>
          <w:rStyle w:val="Hyperlink"/>
        </w:rPr>
        <w:t>http://portal.frib.msu.edu</w:t>
      </w:r>
      <w:ins w:id="262" w:author="Vuppala, Vasu" w:date="2015-03-05T12:49:00Z">
        <w:r w:rsidR="00F24E8B">
          <w:fldChar w:fldCharType="end"/>
        </w:r>
        <w:bookmarkEnd w:id="259"/>
      </w:ins>
    </w:p>
    <w:p w:rsidR="00F24E8B" w:rsidRDefault="00F24E8B">
      <w:pPr>
        <w:pStyle w:val="ListParagraph"/>
        <w:numPr>
          <w:ilvl w:val="0"/>
          <w:numId w:val="15"/>
        </w:numPr>
        <w:spacing w:after="60"/>
        <w:ind w:hanging="720"/>
        <w:rPr>
          <w:ins w:id="263" w:author="Vuppala, Vasu" w:date="2015-03-11T11:19:00Z"/>
        </w:rPr>
      </w:pPr>
      <w:bookmarkStart w:id="264" w:name="_Ref411867061"/>
      <w:ins w:id="265" w:author="Vuppala, Vasu" w:date="2015-03-05T12:49:00Z">
        <w:r>
          <w:rPr>
            <w:i/>
          </w:rPr>
          <w:t xml:space="preserve">Hour Log – Project Plan R001, </w:t>
        </w:r>
        <w:r>
          <w:t xml:space="preserve"> (N20000-PL-000175-R001)</w:t>
        </w:r>
      </w:ins>
      <w:bookmarkEnd w:id="264"/>
    </w:p>
    <w:p w:rsidR="00D961C1" w:rsidRDefault="00D961C1">
      <w:pPr>
        <w:pStyle w:val="ListParagraph"/>
        <w:numPr>
          <w:ilvl w:val="0"/>
          <w:numId w:val="15"/>
        </w:numPr>
        <w:spacing w:after="60"/>
        <w:ind w:hanging="720"/>
      </w:pPr>
      <w:bookmarkStart w:id="266" w:name="_Ref413836205"/>
      <w:ins w:id="267" w:author="Vuppala, Vasu" w:date="2015-03-11T11:20:00Z">
        <w:r>
          <w:t>Hour Log – Change Request 01, (</w:t>
        </w:r>
        <w:r>
          <w:t>N20000-PL-000209</w:t>
        </w:r>
        <w:r>
          <w:t>)</w:t>
        </w:r>
      </w:ins>
      <w:bookmarkEnd w:id="266"/>
    </w:p>
    <w:p w:rsidR="006C76C7" w:rsidRDefault="006C76C7">
      <w:pPr>
        <w:spacing w:after="200" w:line="276" w:lineRule="auto"/>
      </w:pPr>
      <w:r>
        <w:br w:type="page"/>
      </w:r>
    </w:p>
    <w:p w:rsidR="00F0248F" w:rsidRDefault="00F0248F" w:rsidP="00F0248F">
      <w:pPr>
        <w:pStyle w:val="Heading"/>
      </w:pPr>
      <w:bookmarkStart w:id="268" w:name="_Toc397591947"/>
      <w:r>
        <w:lastRenderedPageBreak/>
        <w:t>Appendix A</w:t>
      </w:r>
      <w:bookmarkEnd w:id="268"/>
    </w:p>
    <w:p w:rsidR="002F037E" w:rsidRDefault="002F037E" w:rsidP="002F037E">
      <w:r>
        <w:t>Organization of the project team is as follows:</w:t>
      </w:r>
    </w:p>
    <w:p w:rsidR="002F037E" w:rsidRDefault="002F037E" w:rsidP="002F037E">
      <w:pPr>
        <w:pStyle w:val="ListParagraph"/>
        <w:numPr>
          <w:ilvl w:val="0"/>
          <w:numId w:val="35"/>
        </w:numPr>
      </w:pPr>
      <w:r>
        <w:t xml:space="preserve">Customer: NSCL Operations – CCF &amp; </w:t>
      </w:r>
      <w:proofErr w:type="spellStart"/>
      <w:r>
        <w:t>ReA</w:t>
      </w:r>
      <w:proofErr w:type="spellEnd"/>
    </w:p>
    <w:p w:rsidR="002F037E" w:rsidRDefault="002F037E" w:rsidP="002F037E">
      <w:pPr>
        <w:pStyle w:val="ListParagraph"/>
        <w:numPr>
          <w:ilvl w:val="1"/>
          <w:numId w:val="35"/>
        </w:numPr>
      </w:pPr>
      <w:del w:id="269" w:author="Vuppala, Vasu" w:date="2015-03-11T11:18:00Z">
        <w:r w:rsidDel="00D961C1">
          <w:delText>Daniela Leitner</w:delText>
        </w:r>
      </w:del>
      <w:ins w:id="270" w:author="Vuppala, Vasu" w:date="2015-03-11T11:18:00Z">
        <w:r w:rsidR="00D961C1">
          <w:t>Dave Morrissey</w:t>
        </w:r>
      </w:ins>
      <w:r>
        <w:t>, Andreas Stolz</w:t>
      </w:r>
    </w:p>
    <w:p w:rsidR="002F037E" w:rsidRDefault="002F037E" w:rsidP="002F037E">
      <w:pPr>
        <w:pStyle w:val="ListParagraph"/>
        <w:numPr>
          <w:ilvl w:val="0"/>
          <w:numId w:val="35"/>
        </w:numPr>
      </w:pPr>
      <w:r>
        <w:t xml:space="preserve">Sponsor: NSCL Operations – CCF &amp; </w:t>
      </w:r>
      <w:proofErr w:type="spellStart"/>
      <w:r>
        <w:t>ReA</w:t>
      </w:r>
      <w:proofErr w:type="spellEnd"/>
    </w:p>
    <w:p w:rsidR="002F037E" w:rsidRDefault="002F037E" w:rsidP="002F037E">
      <w:pPr>
        <w:pStyle w:val="ListParagraph"/>
        <w:numPr>
          <w:ilvl w:val="1"/>
          <w:numId w:val="35"/>
        </w:numPr>
      </w:pPr>
      <w:r>
        <w:t xml:space="preserve">Andreas Stolz </w:t>
      </w:r>
    </w:p>
    <w:p w:rsidR="002F037E" w:rsidRDefault="002F037E" w:rsidP="002F037E">
      <w:pPr>
        <w:pStyle w:val="ListParagraph"/>
        <w:numPr>
          <w:ilvl w:val="0"/>
          <w:numId w:val="35"/>
        </w:numPr>
      </w:pPr>
      <w:r>
        <w:t xml:space="preserve">Change Control Board:  </w:t>
      </w:r>
    </w:p>
    <w:p w:rsidR="002F037E" w:rsidRDefault="002F037E" w:rsidP="002F037E">
      <w:pPr>
        <w:pStyle w:val="ListParagraph"/>
        <w:numPr>
          <w:ilvl w:val="1"/>
          <w:numId w:val="35"/>
        </w:numPr>
      </w:pPr>
      <w:r>
        <w:t xml:space="preserve">Larry Hoff, </w:t>
      </w:r>
      <w:ins w:id="271" w:author="Vuppala, Vasu" w:date="2015-03-11T11:18:00Z">
        <w:r w:rsidR="00D961C1">
          <w:t>Dave Morrissey</w:t>
        </w:r>
      </w:ins>
      <w:del w:id="272" w:author="Vuppala, Vasu" w:date="2015-03-11T11:18:00Z">
        <w:r w:rsidDel="00D961C1">
          <w:delText>Daniela Leitner</w:delText>
        </w:r>
      </w:del>
      <w:r>
        <w:t>, Andreas Stolz, Vasu Vuppala</w:t>
      </w:r>
    </w:p>
    <w:p w:rsidR="002F037E" w:rsidRDefault="002F037E" w:rsidP="002F037E">
      <w:pPr>
        <w:pStyle w:val="ListParagraph"/>
        <w:numPr>
          <w:ilvl w:val="0"/>
          <w:numId w:val="35"/>
        </w:numPr>
      </w:pPr>
      <w:r>
        <w:t>Project Lead: Controls and Computing Department</w:t>
      </w:r>
    </w:p>
    <w:p w:rsidR="002F037E" w:rsidRDefault="002F037E" w:rsidP="002F037E">
      <w:pPr>
        <w:pStyle w:val="ListParagraph"/>
        <w:numPr>
          <w:ilvl w:val="1"/>
          <w:numId w:val="35"/>
        </w:numPr>
      </w:pPr>
      <w:r>
        <w:t>Vasu Vuppala</w:t>
      </w:r>
    </w:p>
    <w:p w:rsidR="002F037E" w:rsidRDefault="002F037E" w:rsidP="002F037E">
      <w:pPr>
        <w:pStyle w:val="ListParagraph"/>
        <w:numPr>
          <w:ilvl w:val="0"/>
          <w:numId w:val="35"/>
        </w:numPr>
      </w:pPr>
      <w:r>
        <w:t>NHL and Data U Development Team: Controls and Computing Department</w:t>
      </w:r>
    </w:p>
    <w:p w:rsidR="002F037E" w:rsidRDefault="002F037E" w:rsidP="002F037E">
      <w:pPr>
        <w:pStyle w:val="ListParagraph"/>
        <w:numPr>
          <w:ilvl w:val="1"/>
          <w:numId w:val="35"/>
        </w:numPr>
      </w:pPr>
      <w:r>
        <w:t>Eric Berryman, Dong Liu, Vasu Vuppala</w:t>
      </w:r>
    </w:p>
    <w:p w:rsidR="002F037E" w:rsidRDefault="002F037E" w:rsidP="002F037E">
      <w:pPr>
        <w:pStyle w:val="ListParagraph"/>
        <w:numPr>
          <w:ilvl w:val="0"/>
          <w:numId w:val="35"/>
        </w:numPr>
      </w:pPr>
      <w:r>
        <w:t>Trouble Report and Training System Interfaces Development Team: Business Applications IT Department</w:t>
      </w:r>
    </w:p>
    <w:p w:rsidR="00F0248F" w:rsidRDefault="002F037E" w:rsidP="002F037E">
      <w:pPr>
        <w:pStyle w:val="ListParagraph"/>
        <w:numPr>
          <w:ilvl w:val="1"/>
          <w:numId w:val="35"/>
        </w:numPr>
      </w:pPr>
      <w:r>
        <w:t>Clint Jones</w:t>
      </w:r>
    </w:p>
    <w:sectPr w:rsidR="00F0248F" w:rsidSect="00A71EC3">
      <w:headerReference w:type="default" r:id="rId20"/>
      <w:pgSz w:w="12240" w:h="15840" w:code="1"/>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5FE" w:rsidRDefault="009255FE" w:rsidP="005F0641">
      <w:pPr>
        <w:spacing w:after="0"/>
      </w:pPr>
      <w:r>
        <w:separator/>
      </w:r>
    </w:p>
  </w:endnote>
  <w:endnote w:type="continuationSeparator" w:id="0">
    <w:p w:rsidR="009255FE" w:rsidRDefault="009255FE" w:rsidP="005F06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5FE" w:rsidRDefault="009255FE">
    <w:pPr>
      <w:pStyle w:val="Footer"/>
    </w:pPr>
    <w:r>
      <w:rPr>
        <w:noProof/>
      </w:rPr>
      <w:drawing>
        <wp:inline distT="0" distB="0" distL="0" distR="0" wp14:anchorId="07EA8DF5" wp14:editId="4C54B41D">
          <wp:extent cx="57150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rotWithShape="1">
                  <a:blip r:embed="rId1">
                    <a:extLst>
                      <a:ext uri="{28A0092B-C50C-407E-A947-70E740481C1C}">
                        <a14:useLocalDpi xmlns:a14="http://schemas.microsoft.com/office/drawing/2010/main" val="0"/>
                      </a:ext>
                    </a:extLst>
                  </a:blip>
                  <a:srcRect t="6250" b="20781"/>
                  <a:stretch/>
                </pic:blipFill>
                <pic:spPr bwMode="auto">
                  <a:xfrm>
                    <a:off x="0" y="0"/>
                    <a:ext cx="5720753" cy="667421"/>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5FE" w:rsidRDefault="009255FE">
    <w:pPr>
      <w:pStyle w:val="Footer"/>
    </w:pPr>
    <w:r>
      <w:rPr>
        <w:noProof/>
      </w:rPr>
      <w:drawing>
        <wp:inline distT="0" distB="0" distL="0" distR="0" wp14:anchorId="688E9AA5" wp14:editId="41CF8B2D">
          <wp:extent cx="5718810" cy="664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8810" cy="664210"/>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5FE" w:rsidRDefault="009255FE" w:rsidP="005F0641">
      <w:pPr>
        <w:spacing w:after="0"/>
      </w:pPr>
      <w:r>
        <w:separator/>
      </w:r>
    </w:p>
  </w:footnote>
  <w:footnote w:type="continuationSeparator" w:id="0">
    <w:p w:rsidR="009255FE" w:rsidRDefault="009255FE" w:rsidP="005F064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5FE" w:rsidRPr="005F0641" w:rsidRDefault="009255FE" w:rsidP="005F0641">
    <w:pPr>
      <w:spacing w:after="60"/>
      <w:rPr>
        <w:rFonts w:ascii="Arial" w:hAnsi="Arial" w:cs="Arial"/>
        <w:sz w:val="20"/>
        <w:szCs w:val="20"/>
      </w:rPr>
    </w:pPr>
    <w:r w:rsidRPr="005F0641">
      <w:rPr>
        <w:rFonts w:ascii="Arial" w:hAnsi="Arial" w:cs="Arial"/>
        <w:sz w:val="20"/>
        <w:szCs w:val="20"/>
      </w:rPr>
      <w:t>Facility for Rare Isotope Beams</w:t>
    </w:r>
    <w:r w:rsidRPr="005F0641">
      <w:rPr>
        <w:rFonts w:ascii="Arial" w:hAnsi="Arial" w:cs="Arial"/>
        <w:sz w:val="20"/>
        <w:szCs w:val="20"/>
      </w:rPr>
      <w:tab/>
    </w:r>
    <w:r w:rsidRPr="005F0641">
      <w:rPr>
        <w:rFonts w:ascii="Arial" w:hAnsi="Arial" w:cs="Arial"/>
        <w:sz w:val="20"/>
        <w:szCs w:val="20"/>
      </w:rPr>
      <w:tab/>
      <w:t xml:space="preserve"> </w:t>
    </w:r>
    <w:r>
      <w:rPr>
        <w:rFonts w:ascii="Arial" w:hAnsi="Arial" w:cs="Arial"/>
        <w:sz w:val="20"/>
        <w:szCs w:val="20"/>
      </w:rPr>
      <w:ptab w:relativeTo="margin" w:alignment="right" w:leader="none"/>
    </w:r>
    <w:r w:rsidRPr="005F0641">
      <w:rPr>
        <w:rFonts w:ascii="Arial" w:hAnsi="Arial" w:cs="Arial"/>
        <w:sz w:val="20"/>
        <w:szCs w:val="20"/>
      </w:rPr>
      <w:t>FRIB-</w:t>
    </w:r>
    <w:sdt>
      <w:sdtPr>
        <w:rPr>
          <w:rFonts w:ascii="Arial" w:hAnsi="Arial" w:cs="Arial"/>
          <w:sz w:val="20"/>
          <w:szCs w:val="20"/>
        </w:rPr>
        <w:alias w:val="Subject"/>
        <w:tag w:val=""/>
        <w:id w:val="379367168"/>
        <w:dataBinding w:prefixMappings="xmlns:ns0='http://purl.org/dc/elements/1.1/' xmlns:ns1='http://schemas.openxmlformats.org/package/2006/metadata/core-properties' " w:xpath="/ns1:coreProperties[1]/ns0:subject[1]" w:storeItemID="{6C3C8BC8-F283-45AE-878A-BAB7291924A1}"/>
        <w:text/>
      </w:sdtPr>
      <w:sdtEndPr/>
      <w:sdtContent>
        <w:del w:id="6" w:author="Vuppala, Vasu" w:date="2015-03-05T11:07:00Z">
          <w:r w:rsidDel="00D73EFE">
            <w:rPr>
              <w:rFonts w:ascii="Arial" w:hAnsi="Arial" w:cs="Arial"/>
              <w:sz w:val="20"/>
              <w:szCs w:val="20"/>
            </w:rPr>
            <w:delText>N20000-PL-000175-R001</w:delText>
          </w:r>
        </w:del>
        <w:ins w:id="7" w:author="Vuppala, Vasu" w:date="2015-03-05T11:07:00Z">
          <w:r>
            <w:rPr>
              <w:rFonts w:ascii="Arial" w:hAnsi="Arial" w:cs="Arial"/>
              <w:sz w:val="20"/>
              <w:szCs w:val="20"/>
            </w:rPr>
            <w:t>N20000-PL-000175-R002</w:t>
          </w:r>
        </w:ins>
      </w:sdtContent>
    </w:sdt>
  </w:p>
  <w:p w:rsidR="009255FE" w:rsidRPr="005F0641" w:rsidRDefault="00D961C1" w:rsidP="005F0641">
    <w:pPr>
      <w:tabs>
        <w:tab w:val="center" w:pos="4320"/>
        <w:tab w:val="right" w:pos="9360"/>
      </w:tabs>
      <w:spacing w:after="60"/>
      <w:rPr>
        <w:rFonts w:ascii="Arial" w:eastAsia="Times New Roman" w:hAnsi="Arial" w:cs="Arial"/>
        <w:sz w:val="20"/>
        <w:szCs w:val="20"/>
      </w:rPr>
    </w:pPr>
    <w:sdt>
      <w:sdtPr>
        <w:rPr>
          <w:rFonts w:ascii="Arial" w:eastAsia="Times New Roman" w:hAnsi="Arial" w:cs="Arial"/>
          <w:i/>
          <w:sz w:val="20"/>
          <w:szCs w:val="20"/>
        </w:rPr>
        <w:alias w:val="Title"/>
        <w:id w:val="-723676265"/>
        <w:dataBinding w:prefixMappings="xmlns:ns0='http://purl.org/dc/elements/1.1/' xmlns:ns1='http://schemas.openxmlformats.org/package/2006/metadata/core-properties' " w:xpath="/ns1:coreProperties[1]/ns0:title[1]" w:storeItemID="{6C3C8BC8-F283-45AE-878A-BAB7291924A1}"/>
        <w:text/>
      </w:sdtPr>
      <w:sdtEndPr/>
      <w:sdtContent>
        <w:r w:rsidR="009255FE">
          <w:rPr>
            <w:rFonts w:ascii="Arial" w:eastAsia="Times New Roman" w:hAnsi="Arial" w:cs="Arial"/>
            <w:i/>
            <w:sz w:val="20"/>
            <w:szCs w:val="20"/>
          </w:rPr>
          <w:t>Hour Log – Project Plan</w:t>
        </w:r>
      </w:sdtContent>
    </w:sdt>
    <w:r w:rsidR="009255FE" w:rsidRPr="005F0641">
      <w:rPr>
        <w:rFonts w:ascii="Arial" w:eastAsia="Times New Roman" w:hAnsi="Arial" w:cs="Arial"/>
        <w:i/>
        <w:sz w:val="20"/>
        <w:szCs w:val="20"/>
      </w:rPr>
      <w:tab/>
    </w:r>
    <w:r w:rsidR="009255FE" w:rsidRPr="005F0641">
      <w:rPr>
        <w:rFonts w:ascii="Arial" w:eastAsia="Times New Roman" w:hAnsi="Arial" w:cs="Arial"/>
        <w:i/>
        <w:sz w:val="20"/>
        <w:szCs w:val="20"/>
      </w:rPr>
      <w:tab/>
    </w:r>
    <w:r w:rsidR="009255FE" w:rsidRPr="005F0641">
      <w:rPr>
        <w:rFonts w:ascii="Arial" w:eastAsia="Times New Roman" w:hAnsi="Arial" w:cs="Arial"/>
        <w:sz w:val="20"/>
        <w:szCs w:val="20"/>
      </w:rPr>
      <w:t xml:space="preserve">Issued </w:t>
    </w:r>
    <w:sdt>
      <w:sdtPr>
        <w:rPr>
          <w:rFonts w:ascii="Arial" w:eastAsia="Times New Roman" w:hAnsi="Arial" w:cs="Arial"/>
          <w:sz w:val="20"/>
          <w:szCs w:val="20"/>
        </w:rPr>
        <w:alias w:val="Category"/>
        <w:id w:val="1800572628"/>
        <w:dataBinding w:prefixMappings="xmlns:ns0='http://purl.org/dc/elements/1.1/' xmlns:ns1='http://schemas.openxmlformats.org/package/2006/metadata/core-properties' " w:xpath="/ns1:coreProperties[1]/ns1:category[1]" w:storeItemID="{6C3C8BC8-F283-45AE-878A-BAB7291924A1}"/>
        <w:text/>
      </w:sdtPr>
      <w:sdtEndPr/>
      <w:sdtContent>
        <w:del w:id="8" w:author="Vuppala, Vasu" w:date="2015-03-05T11:07:00Z">
          <w:r w:rsidR="009255FE" w:rsidDel="00D73EFE">
            <w:rPr>
              <w:rFonts w:ascii="Arial" w:eastAsia="Times New Roman" w:hAnsi="Arial" w:cs="Arial"/>
              <w:sz w:val="20"/>
              <w:szCs w:val="20"/>
            </w:rPr>
            <w:delText>4 September 2014</w:delText>
          </w:r>
        </w:del>
        <w:ins w:id="9" w:author="Vuppala, Vasu" w:date="2015-03-05T11:07:00Z">
          <w:r w:rsidR="009255FE">
            <w:rPr>
              <w:rFonts w:ascii="Arial" w:eastAsia="Times New Roman" w:hAnsi="Arial" w:cs="Arial"/>
              <w:sz w:val="20"/>
              <w:szCs w:val="20"/>
            </w:rPr>
            <w:t>11 February 2015</w:t>
          </w:r>
        </w:ins>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5FE" w:rsidRDefault="009255FE">
    <w:pPr>
      <w:pStyle w:val="Header"/>
      <w:rPr>
        <w:rFonts w:ascii="Arial" w:hAnsi="Arial" w:cs="Arial"/>
        <w:sz w:val="20"/>
      </w:rPr>
    </w:pPr>
    <w:r>
      <w:rPr>
        <w:rFonts w:ascii="Arial" w:hAnsi="Arial" w:cs="Arial"/>
        <w:sz w:val="20"/>
      </w:rPr>
      <w:t xml:space="preserve">Facility for Rare Isotope Beams </w:t>
    </w:r>
    <w:r>
      <w:rPr>
        <w:rFonts w:ascii="Arial" w:hAnsi="Arial" w:cs="Arial"/>
        <w:sz w:val="20"/>
      </w:rPr>
      <w:ptab w:relativeTo="margin" w:alignment="right" w:leader="none"/>
    </w:r>
    <w:r>
      <w:rPr>
        <w:rFonts w:ascii="Arial" w:hAnsi="Arial" w:cs="Arial"/>
        <w:sz w:val="20"/>
      </w:rPr>
      <w:t>FRIB-</w:t>
    </w:r>
    <w:sdt>
      <w:sdtPr>
        <w:rPr>
          <w:rFonts w:ascii="Arial" w:hAnsi="Arial" w:cs="Arial"/>
          <w:sz w:val="20"/>
        </w:rPr>
        <w:alias w:val="Subject"/>
        <w:tag w:val=""/>
        <w:id w:val="321551552"/>
        <w:dataBinding w:prefixMappings="xmlns:ns0='http://purl.org/dc/elements/1.1/' xmlns:ns1='http://schemas.openxmlformats.org/package/2006/metadata/core-properties' " w:xpath="/ns1:coreProperties[1]/ns0:subject[1]" w:storeItemID="{6C3C8BC8-F283-45AE-878A-BAB7291924A1}"/>
        <w:text/>
      </w:sdtPr>
      <w:sdtEndPr/>
      <w:sdtContent>
        <w:del w:id="10" w:author="Vuppala, Vasu" w:date="2015-03-05T11:07:00Z">
          <w:r w:rsidDel="00D73EFE">
            <w:rPr>
              <w:rFonts w:ascii="Arial" w:hAnsi="Arial" w:cs="Arial"/>
              <w:sz w:val="20"/>
            </w:rPr>
            <w:delText>N20000-PL-000175-R001</w:delText>
          </w:r>
        </w:del>
        <w:ins w:id="11" w:author="Vuppala, Vasu" w:date="2015-03-05T11:07:00Z">
          <w:r>
            <w:rPr>
              <w:rFonts w:ascii="Arial" w:hAnsi="Arial" w:cs="Arial"/>
              <w:sz w:val="20"/>
            </w:rPr>
            <w:t>N20000-PL-000175-R002</w:t>
          </w:r>
        </w:ins>
      </w:sdtContent>
    </w:sdt>
  </w:p>
  <w:p w:rsidR="009255FE" w:rsidRPr="003A2DC3" w:rsidRDefault="00D961C1" w:rsidP="003A2DC3">
    <w:pPr>
      <w:pStyle w:val="Header"/>
      <w:tabs>
        <w:tab w:val="clear" w:pos="4680"/>
        <w:tab w:val="clear" w:pos="9360"/>
        <w:tab w:val="left" w:pos="2625"/>
      </w:tabs>
      <w:rPr>
        <w:rFonts w:ascii="Arial" w:hAnsi="Arial" w:cs="Arial"/>
        <w:sz w:val="20"/>
      </w:rPr>
    </w:pPr>
    <w:sdt>
      <w:sdtPr>
        <w:rPr>
          <w:rFonts w:ascii="Arial" w:hAnsi="Arial" w:cs="Arial"/>
          <w:i/>
          <w:sz w:val="20"/>
        </w:rPr>
        <w:alias w:val="Title"/>
        <w:tag w:val=""/>
        <w:id w:val="-765925210"/>
        <w:dataBinding w:prefixMappings="xmlns:ns0='http://purl.org/dc/elements/1.1/' xmlns:ns1='http://schemas.openxmlformats.org/package/2006/metadata/core-properties' " w:xpath="/ns1:coreProperties[1]/ns0:title[1]" w:storeItemID="{6C3C8BC8-F283-45AE-878A-BAB7291924A1}"/>
        <w:text/>
      </w:sdtPr>
      <w:sdtEndPr/>
      <w:sdtContent>
        <w:r w:rsidR="009255FE">
          <w:rPr>
            <w:rFonts w:ascii="Arial" w:hAnsi="Arial" w:cs="Arial"/>
            <w:i/>
            <w:sz w:val="20"/>
          </w:rPr>
          <w:t>Hour Log – Project Plan</w:t>
        </w:r>
      </w:sdtContent>
    </w:sdt>
    <w:r w:rsidR="009255FE">
      <w:rPr>
        <w:rFonts w:ascii="Arial" w:hAnsi="Arial" w:cs="Arial"/>
        <w:i/>
        <w:sz w:val="20"/>
      </w:rPr>
      <w:ptab w:relativeTo="margin" w:alignment="right" w:leader="none"/>
    </w:r>
    <w:r w:rsidR="009255FE">
      <w:rPr>
        <w:rFonts w:ascii="Arial" w:hAnsi="Arial" w:cs="Arial"/>
        <w:sz w:val="20"/>
      </w:rPr>
      <w:t>Issued 3 August 2012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5FE" w:rsidRPr="005F0641" w:rsidRDefault="009255FE" w:rsidP="005F0641">
    <w:pPr>
      <w:spacing w:after="60"/>
      <w:rPr>
        <w:rFonts w:ascii="Arial" w:hAnsi="Arial" w:cs="Arial"/>
        <w:sz w:val="20"/>
        <w:szCs w:val="20"/>
      </w:rPr>
    </w:pPr>
    <w:r w:rsidRPr="005F0641">
      <w:rPr>
        <w:rFonts w:ascii="Arial" w:hAnsi="Arial" w:cs="Arial"/>
        <w:sz w:val="20"/>
        <w:szCs w:val="20"/>
      </w:rPr>
      <w:t>Facility for Rare Isotope Beams</w:t>
    </w:r>
    <w:r w:rsidRPr="005F0641">
      <w:rPr>
        <w:rFonts w:ascii="Arial" w:hAnsi="Arial" w:cs="Arial"/>
        <w:sz w:val="20"/>
        <w:szCs w:val="20"/>
      </w:rPr>
      <w:tab/>
    </w:r>
    <w:r w:rsidRPr="005F0641">
      <w:rPr>
        <w:rFonts w:ascii="Arial" w:hAnsi="Arial" w:cs="Arial"/>
        <w:sz w:val="20"/>
        <w:szCs w:val="20"/>
      </w:rPr>
      <w:tab/>
      <w:t xml:space="preserve"> </w:t>
    </w:r>
    <w:r>
      <w:rPr>
        <w:rFonts w:ascii="Arial" w:hAnsi="Arial" w:cs="Arial"/>
        <w:sz w:val="20"/>
        <w:szCs w:val="20"/>
      </w:rPr>
      <w:ptab w:relativeTo="margin" w:alignment="right" w:leader="none"/>
    </w:r>
    <w:r w:rsidRPr="005F0641">
      <w:rPr>
        <w:rFonts w:ascii="Arial" w:hAnsi="Arial" w:cs="Arial"/>
        <w:sz w:val="20"/>
        <w:szCs w:val="20"/>
      </w:rPr>
      <w:t>FRIB-</w:t>
    </w:r>
    <w:sdt>
      <w:sdtPr>
        <w:rPr>
          <w:rFonts w:ascii="Arial" w:hAnsi="Arial" w:cs="Arial"/>
          <w:sz w:val="20"/>
          <w:szCs w:val="20"/>
        </w:rPr>
        <w:alias w:val="Subject"/>
        <w:tag w:val=""/>
        <w:id w:val="1659565239"/>
        <w:dataBinding w:prefixMappings="xmlns:ns0='http://purl.org/dc/elements/1.1/' xmlns:ns1='http://schemas.openxmlformats.org/package/2006/metadata/core-properties' " w:xpath="/ns1:coreProperties[1]/ns0:subject[1]" w:storeItemID="{6C3C8BC8-F283-45AE-878A-BAB7291924A1}"/>
        <w:text/>
      </w:sdtPr>
      <w:sdtEndPr/>
      <w:sdtContent>
        <w:del w:id="273" w:author="Vuppala, Vasu" w:date="2015-03-05T11:07:00Z">
          <w:r w:rsidDel="00D73EFE">
            <w:rPr>
              <w:rFonts w:ascii="Arial" w:hAnsi="Arial" w:cs="Arial"/>
              <w:sz w:val="20"/>
              <w:szCs w:val="20"/>
            </w:rPr>
            <w:delText>N20000-PL-000175-R001</w:delText>
          </w:r>
        </w:del>
        <w:ins w:id="274" w:author="Vuppala, Vasu" w:date="2015-03-05T11:07:00Z">
          <w:r>
            <w:rPr>
              <w:rFonts w:ascii="Arial" w:hAnsi="Arial" w:cs="Arial"/>
              <w:sz w:val="20"/>
              <w:szCs w:val="20"/>
            </w:rPr>
            <w:t>N20000-PL-000175-R002</w:t>
          </w:r>
        </w:ins>
      </w:sdtContent>
    </w:sdt>
    <w:r w:rsidRPr="005F0641">
      <w:rPr>
        <w:rFonts w:ascii="Arial" w:hAnsi="Arial" w:cs="Arial"/>
        <w:sz w:val="20"/>
        <w:szCs w:val="20"/>
      </w:rPr>
      <w:t xml:space="preserve">  </w:t>
    </w:r>
    <w:r w:rsidRPr="005F0641">
      <w:rPr>
        <w:rFonts w:ascii="Arial" w:hAnsi="Arial" w:cs="Arial"/>
        <w:noProof/>
        <w:sz w:val="20"/>
        <w:szCs w:val="20"/>
      </w:rPr>
      <w:t xml:space="preserve">Page </w:t>
    </w:r>
    <w:r w:rsidRPr="005F0641">
      <w:rPr>
        <w:rFonts w:ascii="Arial" w:hAnsi="Arial" w:cs="Arial"/>
        <w:noProof/>
        <w:sz w:val="20"/>
        <w:szCs w:val="20"/>
      </w:rPr>
      <w:fldChar w:fldCharType="begin"/>
    </w:r>
    <w:r w:rsidRPr="005F0641">
      <w:rPr>
        <w:rFonts w:ascii="Arial" w:hAnsi="Arial" w:cs="Arial"/>
        <w:noProof/>
        <w:sz w:val="20"/>
        <w:szCs w:val="20"/>
      </w:rPr>
      <w:instrText xml:space="preserve"> PAGE </w:instrText>
    </w:r>
    <w:r w:rsidRPr="005F0641">
      <w:rPr>
        <w:rFonts w:ascii="Arial" w:hAnsi="Arial" w:cs="Arial"/>
        <w:noProof/>
        <w:sz w:val="20"/>
        <w:szCs w:val="20"/>
      </w:rPr>
      <w:fldChar w:fldCharType="separate"/>
    </w:r>
    <w:r w:rsidR="00D961C1">
      <w:rPr>
        <w:rFonts w:ascii="Arial" w:hAnsi="Arial" w:cs="Arial"/>
        <w:noProof/>
        <w:sz w:val="20"/>
        <w:szCs w:val="20"/>
      </w:rPr>
      <w:t>3</w:t>
    </w:r>
    <w:r w:rsidRPr="005F0641">
      <w:rPr>
        <w:rFonts w:ascii="Arial" w:hAnsi="Arial" w:cs="Arial"/>
        <w:noProof/>
        <w:sz w:val="20"/>
        <w:szCs w:val="20"/>
      </w:rPr>
      <w:fldChar w:fldCharType="end"/>
    </w:r>
    <w:r w:rsidRPr="005F0641">
      <w:rPr>
        <w:rFonts w:ascii="Arial" w:hAnsi="Arial" w:cs="Arial"/>
        <w:noProof/>
        <w:sz w:val="20"/>
        <w:szCs w:val="20"/>
      </w:rPr>
      <w:t xml:space="preserve"> of </w:t>
    </w:r>
    <w:r>
      <w:rPr>
        <w:rFonts w:ascii="Arial" w:hAnsi="Arial" w:cs="Arial"/>
        <w:noProof/>
        <w:sz w:val="20"/>
        <w:szCs w:val="20"/>
      </w:rPr>
      <w:fldChar w:fldCharType="begin"/>
    </w:r>
    <w:r>
      <w:rPr>
        <w:rFonts w:ascii="Arial" w:hAnsi="Arial" w:cs="Arial"/>
        <w:noProof/>
        <w:sz w:val="20"/>
        <w:szCs w:val="20"/>
      </w:rPr>
      <w:instrText xml:space="preserve"> SECTIONPAGES  </w:instrText>
    </w:r>
    <w:r>
      <w:rPr>
        <w:rFonts w:ascii="Arial" w:hAnsi="Arial" w:cs="Arial"/>
        <w:noProof/>
        <w:sz w:val="20"/>
        <w:szCs w:val="20"/>
      </w:rPr>
      <w:fldChar w:fldCharType="separate"/>
    </w:r>
    <w:r w:rsidR="00D961C1">
      <w:rPr>
        <w:rFonts w:ascii="Arial" w:hAnsi="Arial" w:cs="Arial"/>
        <w:noProof/>
        <w:sz w:val="20"/>
        <w:szCs w:val="20"/>
      </w:rPr>
      <w:t>9</w:t>
    </w:r>
    <w:r>
      <w:rPr>
        <w:rFonts w:ascii="Arial" w:hAnsi="Arial" w:cs="Arial"/>
        <w:noProof/>
        <w:sz w:val="20"/>
        <w:szCs w:val="20"/>
      </w:rPr>
      <w:fldChar w:fldCharType="end"/>
    </w:r>
  </w:p>
  <w:p w:rsidR="009255FE" w:rsidRPr="005F0641" w:rsidRDefault="00D961C1" w:rsidP="005F0641">
    <w:pPr>
      <w:tabs>
        <w:tab w:val="center" w:pos="4320"/>
        <w:tab w:val="right" w:pos="9360"/>
      </w:tabs>
      <w:spacing w:after="60"/>
      <w:rPr>
        <w:rFonts w:ascii="Arial" w:eastAsia="Times New Roman" w:hAnsi="Arial" w:cs="Arial"/>
        <w:sz w:val="20"/>
        <w:szCs w:val="20"/>
      </w:rPr>
    </w:pPr>
    <w:sdt>
      <w:sdtPr>
        <w:rPr>
          <w:rFonts w:ascii="Arial" w:eastAsia="Times New Roman" w:hAnsi="Arial" w:cs="Arial"/>
          <w:i/>
          <w:sz w:val="20"/>
          <w:szCs w:val="20"/>
        </w:rPr>
        <w:alias w:val="Title"/>
        <w:id w:val="1884977379"/>
        <w:dataBinding w:prefixMappings="xmlns:ns0='http://purl.org/dc/elements/1.1/' xmlns:ns1='http://schemas.openxmlformats.org/package/2006/metadata/core-properties' " w:xpath="/ns1:coreProperties[1]/ns0:title[1]" w:storeItemID="{6C3C8BC8-F283-45AE-878A-BAB7291924A1}"/>
        <w:text/>
      </w:sdtPr>
      <w:sdtEndPr/>
      <w:sdtContent>
        <w:r w:rsidR="009255FE">
          <w:rPr>
            <w:rFonts w:ascii="Arial" w:eastAsia="Times New Roman" w:hAnsi="Arial" w:cs="Arial"/>
            <w:i/>
            <w:sz w:val="20"/>
            <w:szCs w:val="20"/>
          </w:rPr>
          <w:t>Hour Log – Project Plan</w:t>
        </w:r>
      </w:sdtContent>
    </w:sdt>
    <w:r w:rsidR="009255FE" w:rsidRPr="005F0641">
      <w:rPr>
        <w:rFonts w:ascii="Arial" w:eastAsia="Times New Roman" w:hAnsi="Arial" w:cs="Arial"/>
        <w:i/>
        <w:sz w:val="20"/>
        <w:szCs w:val="20"/>
      </w:rPr>
      <w:tab/>
    </w:r>
    <w:r w:rsidR="009255FE" w:rsidRPr="005F0641">
      <w:rPr>
        <w:rFonts w:ascii="Arial" w:eastAsia="Times New Roman" w:hAnsi="Arial" w:cs="Arial"/>
        <w:i/>
        <w:sz w:val="20"/>
        <w:szCs w:val="20"/>
      </w:rPr>
      <w:tab/>
    </w:r>
    <w:r w:rsidR="009255FE" w:rsidRPr="005F0641">
      <w:rPr>
        <w:rFonts w:ascii="Arial" w:eastAsia="Times New Roman" w:hAnsi="Arial" w:cs="Arial"/>
        <w:sz w:val="20"/>
        <w:szCs w:val="20"/>
      </w:rPr>
      <w:t xml:space="preserve">Issued </w:t>
    </w:r>
    <w:sdt>
      <w:sdtPr>
        <w:rPr>
          <w:rFonts w:ascii="Arial" w:eastAsia="Times New Roman" w:hAnsi="Arial" w:cs="Arial"/>
          <w:sz w:val="20"/>
          <w:szCs w:val="20"/>
        </w:rPr>
        <w:alias w:val="Category"/>
        <w:id w:val="147715218"/>
        <w:dataBinding w:prefixMappings="xmlns:ns0='http://purl.org/dc/elements/1.1/' xmlns:ns1='http://schemas.openxmlformats.org/package/2006/metadata/core-properties' " w:xpath="/ns1:coreProperties[1]/ns1:category[1]" w:storeItemID="{6C3C8BC8-F283-45AE-878A-BAB7291924A1}"/>
        <w:text/>
      </w:sdtPr>
      <w:sdtEndPr/>
      <w:sdtContent>
        <w:del w:id="275" w:author="Vuppala, Vasu" w:date="2015-03-05T11:07:00Z">
          <w:r w:rsidR="009255FE" w:rsidDel="00D73EFE">
            <w:rPr>
              <w:rFonts w:ascii="Arial" w:eastAsia="Times New Roman" w:hAnsi="Arial" w:cs="Arial"/>
              <w:sz w:val="20"/>
              <w:szCs w:val="20"/>
            </w:rPr>
            <w:delText>4 September 2014</w:delText>
          </w:r>
        </w:del>
        <w:ins w:id="276" w:author="Vuppala, Vasu" w:date="2015-03-05T11:07:00Z">
          <w:r w:rsidR="009255FE">
            <w:rPr>
              <w:rFonts w:ascii="Arial" w:eastAsia="Times New Roman" w:hAnsi="Arial" w:cs="Arial"/>
              <w:sz w:val="20"/>
              <w:szCs w:val="20"/>
            </w:rPr>
            <w:t>11 February 2015</w:t>
          </w:r>
        </w:ins>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8AF45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3E0A3B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420354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61EFB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AD8465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8D8994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13027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69485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5429842"/>
    <w:lvl w:ilvl="0">
      <w:start w:val="1"/>
      <w:numFmt w:val="decimal"/>
      <w:pStyle w:val="ListNumber"/>
      <w:lvlText w:val="%1."/>
      <w:lvlJc w:val="left"/>
      <w:pPr>
        <w:tabs>
          <w:tab w:val="num" w:pos="360"/>
        </w:tabs>
        <w:ind w:left="360" w:hanging="360"/>
      </w:pPr>
    </w:lvl>
  </w:abstractNum>
  <w:abstractNum w:abstractNumId="9">
    <w:nsid w:val="FFFFFF89"/>
    <w:multiLevelType w:val="singleLevel"/>
    <w:tmpl w:val="272AD4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C1D53"/>
    <w:multiLevelType w:val="hybridMultilevel"/>
    <w:tmpl w:val="6846B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4F0922"/>
    <w:multiLevelType w:val="hybridMultilevel"/>
    <w:tmpl w:val="A748F2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23D5A66"/>
    <w:multiLevelType w:val="hybridMultilevel"/>
    <w:tmpl w:val="9E78D426"/>
    <w:lvl w:ilvl="0" w:tplc="F970E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356BF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5691957"/>
    <w:multiLevelType w:val="hybridMultilevel"/>
    <w:tmpl w:val="3E6407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D852415"/>
    <w:multiLevelType w:val="hybridMultilevel"/>
    <w:tmpl w:val="D1EE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BF2E55"/>
    <w:multiLevelType w:val="hybridMultilevel"/>
    <w:tmpl w:val="70DA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3942D9"/>
    <w:multiLevelType w:val="hybridMultilevel"/>
    <w:tmpl w:val="88F2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7C1B7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2BE34E33"/>
    <w:multiLevelType w:val="hybridMultilevel"/>
    <w:tmpl w:val="6FC2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A1342C"/>
    <w:multiLevelType w:val="hybridMultilevel"/>
    <w:tmpl w:val="54B65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460D87"/>
    <w:multiLevelType w:val="multilevel"/>
    <w:tmpl w:val="0409001F"/>
    <w:styleLink w:val="1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A8840F2"/>
    <w:multiLevelType w:val="hybridMultilevel"/>
    <w:tmpl w:val="B61CED0A"/>
    <w:lvl w:ilvl="0" w:tplc="1DCC61DA">
      <w:start w:val="1"/>
      <w:numFmt w:val="bullet"/>
      <w:pStyle w:val="KeyConceptBullets"/>
      <w:lvlText w:val=""/>
      <w:lvlJc w:val="left"/>
      <w:pPr>
        <w:tabs>
          <w:tab w:val="num" w:pos="360"/>
        </w:tabs>
        <w:ind w:left="360" w:hanging="360"/>
      </w:pPr>
      <w:rPr>
        <w:rFonts w:ascii="Webdings" w:hAnsi="Webdings" w:hint="default"/>
        <w:color w:val="008469"/>
      </w:rPr>
    </w:lvl>
    <w:lvl w:ilvl="1" w:tplc="04090003" w:tentative="1">
      <w:start w:val="1"/>
      <w:numFmt w:val="bullet"/>
      <w:lvlText w:val="o"/>
      <w:lvlJc w:val="left"/>
      <w:pPr>
        <w:tabs>
          <w:tab w:val="num" w:pos="-1080"/>
        </w:tabs>
        <w:ind w:left="-1080" w:hanging="360"/>
      </w:pPr>
      <w:rPr>
        <w:rFonts w:ascii="Courier New" w:hAnsi="Courier New" w:cs="Calibri"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alibri"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alibri"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23">
    <w:nsid w:val="44F41113"/>
    <w:multiLevelType w:val="hybridMultilevel"/>
    <w:tmpl w:val="76342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D9495A"/>
    <w:multiLevelType w:val="multilevel"/>
    <w:tmpl w:val="8A682390"/>
    <w:styleLink w:val="FRIB3"/>
    <w:lvl w:ilvl="0">
      <w:start w:val="1"/>
      <w:numFmt w:val="decimal"/>
      <w:lvlText w:val="%1"/>
      <w:lvlJc w:val="left"/>
      <w:pPr>
        <w:tabs>
          <w:tab w:val="num" w:pos="1152"/>
        </w:tabs>
        <w:ind w:left="0" w:firstLine="0"/>
      </w:pPr>
      <w:rPr>
        <w:rFonts w:hint="default"/>
      </w:rPr>
    </w:lvl>
    <w:lvl w:ilvl="1">
      <w:start w:val="1"/>
      <w:numFmt w:val="decimal"/>
      <w:lvlText w:val="%1.%2"/>
      <w:lvlJc w:val="left"/>
      <w:pPr>
        <w:tabs>
          <w:tab w:val="num" w:pos="1152"/>
        </w:tabs>
        <w:ind w:left="0" w:firstLine="0"/>
      </w:pPr>
      <w:rPr>
        <w:rFonts w:hint="default"/>
      </w:rPr>
    </w:lvl>
    <w:lvl w:ilvl="2">
      <w:start w:val="1"/>
      <w:numFmt w:val="decimal"/>
      <w:lvlText w:val="%1.%2.%3"/>
      <w:lvlJc w:val="left"/>
      <w:pPr>
        <w:tabs>
          <w:tab w:val="num" w:pos="1152"/>
        </w:tabs>
        <w:ind w:left="0" w:firstLine="0"/>
      </w:pPr>
      <w:rPr>
        <w:rFonts w:ascii="Arial" w:hAnsi="Arial" w:hint="default"/>
        <w:b/>
        <w:i w:val="0"/>
        <w:sz w:val="24"/>
      </w:rPr>
    </w:lvl>
    <w:lvl w:ilvl="3">
      <w:start w:val="1"/>
      <w:numFmt w:val="decimal"/>
      <w:lvlText w:val="%1.%2.%3.%4"/>
      <w:lvlJc w:val="left"/>
      <w:pPr>
        <w:tabs>
          <w:tab w:val="num" w:pos="1152"/>
        </w:tabs>
        <w:ind w:left="0" w:firstLine="0"/>
      </w:pPr>
      <w:rPr>
        <w:rFonts w:ascii="Arial" w:hAnsi="Arial" w:hint="default"/>
        <w:b/>
        <w:i w:val="0"/>
        <w:sz w:val="24"/>
      </w:rPr>
    </w:lvl>
    <w:lvl w:ilvl="4">
      <w:start w:val="1"/>
      <w:numFmt w:val="decimal"/>
      <w:lvlText w:val="%1.%2.%3.%4.%5"/>
      <w:lvlJc w:val="left"/>
      <w:pPr>
        <w:tabs>
          <w:tab w:val="num" w:pos="1152"/>
        </w:tabs>
        <w:ind w:left="0" w:firstLine="0"/>
      </w:pPr>
      <w:rPr>
        <w:rFonts w:hint="default"/>
      </w:rPr>
    </w:lvl>
    <w:lvl w:ilvl="5">
      <w:start w:val="1"/>
      <w:numFmt w:val="none"/>
      <w:lvlText w:val=""/>
      <w:lvlJc w:val="left"/>
      <w:pPr>
        <w:tabs>
          <w:tab w:val="num" w:pos="1152"/>
        </w:tabs>
        <w:ind w:left="0" w:firstLine="0"/>
      </w:pPr>
      <w:rPr>
        <w:rFonts w:hint="default"/>
      </w:rPr>
    </w:lvl>
    <w:lvl w:ilvl="6">
      <w:start w:val="1"/>
      <w:numFmt w:val="none"/>
      <w:lvlText w:val=""/>
      <w:lvlJc w:val="left"/>
      <w:pPr>
        <w:tabs>
          <w:tab w:val="num" w:pos="1152"/>
        </w:tabs>
        <w:ind w:left="0" w:firstLine="0"/>
      </w:pPr>
      <w:rPr>
        <w:rFonts w:hint="default"/>
      </w:rPr>
    </w:lvl>
    <w:lvl w:ilvl="7">
      <w:start w:val="1"/>
      <w:numFmt w:val="none"/>
      <w:lvlText w:val="%8"/>
      <w:lvlJc w:val="left"/>
      <w:pPr>
        <w:tabs>
          <w:tab w:val="num" w:pos="1152"/>
        </w:tabs>
        <w:ind w:left="0" w:firstLine="0"/>
      </w:pPr>
      <w:rPr>
        <w:rFonts w:hint="default"/>
      </w:rPr>
    </w:lvl>
    <w:lvl w:ilvl="8">
      <w:start w:val="1"/>
      <w:numFmt w:val="none"/>
      <w:lvlText w:val="%9"/>
      <w:lvlJc w:val="left"/>
      <w:pPr>
        <w:tabs>
          <w:tab w:val="num" w:pos="1152"/>
        </w:tabs>
        <w:ind w:left="0" w:firstLine="0"/>
      </w:pPr>
      <w:rPr>
        <w:rFonts w:hint="default"/>
      </w:rPr>
    </w:lvl>
  </w:abstractNum>
  <w:abstractNum w:abstractNumId="25">
    <w:nsid w:val="4FDE50E1"/>
    <w:multiLevelType w:val="hybridMultilevel"/>
    <w:tmpl w:val="2AF4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BC3563"/>
    <w:multiLevelType w:val="hybridMultilevel"/>
    <w:tmpl w:val="B59A4D36"/>
    <w:lvl w:ilvl="0" w:tplc="D47C51D6">
      <w:start w:val="1"/>
      <w:numFmt w:val="decimal"/>
      <w:lvlText w:val="R00%1"/>
      <w:lvlJc w:val="left"/>
      <w:pPr>
        <w:ind w:left="360" w:hanging="360"/>
      </w:pPr>
      <w:rPr>
        <w:rFonts w:ascii="Arial Narrow" w:hAnsi="Arial Narrow" w:hint="default"/>
        <w:b w:val="0"/>
        <w:i w:val="0"/>
        <w:color w:val="auto"/>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90F6E06"/>
    <w:multiLevelType w:val="hybridMultilevel"/>
    <w:tmpl w:val="78F26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603A55"/>
    <w:multiLevelType w:val="multilevel"/>
    <w:tmpl w:val="8EE45BA4"/>
    <w:styleLink w:val="111111"/>
    <w:lvl w:ilvl="0">
      <w:start w:val="1"/>
      <w:numFmt w:val="decimal"/>
      <w:lvlText w:val="1.%1"/>
      <w:lvlJc w:val="left"/>
      <w:pPr>
        <w:ind w:left="2520" w:hanging="360"/>
      </w:pPr>
      <w:rPr>
        <w:rFonts w:ascii="Times New Roman" w:hAnsi="Times New Roman" w:hint="default"/>
        <w:sz w:val="24"/>
      </w:rPr>
    </w:lvl>
    <w:lvl w:ilvl="1">
      <w:start w:val="1"/>
      <w:numFmt w:val="decimal"/>
      <w:lvlRestart w:val="0"/>
      <w:lvlText w:val="1.%1.%2."/>
      <w:lvlJc w:val="left"/>
      <w:pPr>
        <w:ind w:left="3240" w:hanging="720"/>
      </w:pPr>
      <w:rPr>
        <w:rFonts w:hint="default"/>
      </w:rPr>
    </w:lvl>
    <w:lvl w:ilvl="2">
      <w:start w:val="1"/>
      <w:numFmt w:val="decimal"/>
      <w:lvlText w:val="1.%1.%2.%3."/>
      <w:lvlJc w:val="left"/>
      <w:pPr>
        <w:ind w:left="3240" w:hanging="360"/>
      </w:pPr>
      <w:rPr>
        <w:rFonts w:hint="default"/>
      </w:rPr>
    </w:lvl>
    <w:lvl w:ilvl="3">
      <w:start w:val="1"/>
      <w:numFmt w:val="decimal"/>
      <w:lvlText w:val="1.%1.%2.%3.%4."/>
      <w:lvlJc w:val="left"/>
      <w:pPr>
        <w:ind w:left="3600" w:hanging="360"/>
      </w:pPr>
      <w:rPr>
        <w:rFonts w:hint="default"/>
      </w:rPr>
    </w:lvl>
    <w:lvl w:ilvl="4">
      <w:start w:val="1"/>
      <w:numFmt w:val="decimal"/>
      <w:lvlText w:val="%1.%2.%3.%4.%5."/>
      <w:lvlJc w:val="left"/>
      <w:pPr>
        <w:tabs>
          <w:tab w:val="num" w:pos="4680"/>
        </w:tabs>
        <w:ind w:left="4392" w:hanging="792"/>
      </w:pPr>
      <w:rPr>
        <w:rFonts w:hint="default"/>
      </w:rPr>
    </w:lvl>
    <w:lvl w:ilvl="5">
      <w:start w:val="1"/>
      <w:numFmt w:val="decimal"/>
      <w:lvlText w:val="%1.%2.%3.%4.%5.%6."/>
      <w:lvlJc w:val="left"/>
      <w:pPr>
        <w:tabs>
          <w:tab w:val="num" w:pos="5040"/>
        </w:tabs>
        <w:ind w:left="4896" w:hanging="936"/>
      </w:pPr>
      <w:rPr>
        <w:rFonts w:hint="default"/>
      </w:rPr>
    </w:lvl>
    <w:lvl w:ilvl="6">
      <w:start w:val="1"/>
      <w:numFmt w:val="decimal"/>
      <w:lvlText w:val="%1.%2.%3.%4.%5.%6.%7."/>
      <w:lvlJc w:val="left"/>
      <w:pPr>
        <w:tabs>
          <w:tab w:val="num" w:pos="5760"/>
        </w:tabs>
        <w:ind w:left="5400" w:hanging="1080"/>
      </w:pPr>
      <w:rPr>
        <w:rFonts w:hint="default"/>
      </w:rPr>
    </w:lvl>
    <w:lvl w:ilvl="7">
      <w:start w:val="1"/>
      <w:numFmt w:val="decimal"/>
      <w:lvlText w:val="%1.%2.%3.%4.%5.%6.%7.%8."/>
      <w:lvlJc w:val="left"/>
      <w:pPr>
        <w:tabs>
          <w:tab w:val="num" w:pos="6120"/>
        </w:tabs>
        <w:ind w:left="5904" w:hanging="1224"/>
      </w:pPr>
      <w:rPr>
        <w:rFonts w:hint="default"/>
      </w:rPr>
    </w:lvl>
    <w:lvl w:ilvl="8">
      <w:start w:val="1"/>
      <w:numFmt w:val="decimal"/>
      <w:lvlText w:val="%1.%2.%3.%4.%5.%6.%7.%8.%9."/>
      <w:lvlJc w:val="left"/>
      <w:pPr>
        <w:tabs>
          <w:tab w:val="num" w:pos="6840"/>
        </w:tabs>
        <w:ind w:left="6480" w:hanging="1440"/>
      </w:pPr>
      <w:rPr>
        <w:rFonts w:hint="default"/>
      </w:rPr>
    </w:lvl>
  </w:abstractNum>
  <w:abstractNum w:abstractNumId="29">
    <w:nsid w:val="613D2A6B"/>
    <w:multiLevelType w:val="hybridMultilevel"/>
    <w:tmpl w:val="3488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49672B"/>
    <w:multiLevelType w:val="multilevel"/>
    <w:tmpl w:val="0A2A52CE"/>
    <w:styleLink w:val="CustomList"/>
    <w:lvl w:ilvl="0">
      <w:start w:val="1"/>
      <w:numFmt w:val="decimal"/>
      <w:lvlText w:val="%1.1"/>
      <w:lvlJc w:val="left"/>
      <w:pPr>
        <w:ind w:left="360" w:hanging="360"/>
      </w:pPr>
      <w:rPr>
        <w:rFonts w:ascii="Times New Roman" w:hAnsi="Times New Roman" w:hint="default"/>
        <w:sz w:val="24"/>
      </w:rPr>
    </w:lvl>
    <w:lvl w:ilvl="1">
      <w:start w:val="1"/>
      <w:numFmt w:val="decimal"/>
      <w:lvlText w:val="%2.1.1"/>
      <w:lvlJc w:val="left"/>
      <w:pPr>
        <w:ind w:left="720" w:hanging="360"/>
      </w:pPr>
      <w:rPr>
        <w:rFonts w:hint="default"/>
      </w:rPr>
    </w:lvl>
    <w:lvl w:ilvl="2">
      <w:start w:val="1"/>
      <w:numFmt w:val="decimal"/>
      <w:lvlText w:val="%3.1.1.1"/>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9ED753C"/>
    <w:multiLevelType w:val="hybridMultilevel"/>
    <w:tmpl w:val="EA66EFDA"/>
    <w:lvl w:ilvl="0" w:tplc="362C8380">
      <w:start w:val="1"/>
      <w:numFmt w:val="bullet"/>
      <w:pStyle w:val="Bullet2"/>
      <w:lvlText w:val="»"/>
      <w:lvlJc w:val="left"/>
      <w:pPr>
        <w:tabs>
          <w:tab w:val="num" w:pos="634"/>
        </w:tabs>
        <w:ind w:left="634" w:hanging="360"/>
      </w:pPr>
      <w:rPr>
        <w:rFonts w:ascii="Times New Roman" w:hAnsi="Times New Roman" w:hint="default"/>
        <w:color w:val="auto"/>
        <w:sz w:val="24"/>
      </w:rPr>
    </w:lvl>
    <w:lvl w:ilvl="1" w:tplc="631C9A72" w:tentative="1">
      <w:start w:val="1"/>
      <w:numFmt w:val="bullet"/>
      <w:lvlText w:val="o"/>
      <w:lvlJc w:val="left"/>
      <w:pPr>
        <w:tabs>
          <w:tab w:val="num" w:pos="-810"/>
        </w:tabs>
        <w:ind w:left="-810" w:hanging="360"/>
      </w:pPr>
      <w:rPr>
        <w:rFonts w:ascii="Courier New" w:hAnsi="Courier New" w:cs="Calibri" w:hint="default"/>
      </w:rPr>
    </w:lvl>
    <w:lvl w:ilvl="2" w:tplc="779897A8" w:tentative="1">
      <w:start w:val="1"/>
      <w:numFmt w:val="bullet"/>
      <w:lvlText w:val=""/>
      <w:lvlJc w:val="left"/>
      <w:pPr>
        <w:tabs>
          <w:tab w:val="num" w:pos="-90"/>
        </w:tabs>
        <w:ind w:left="-90" w:hanging="360"/>
      </w:pPr>
      <w:rPr>
        <w:rFonts w:ascii="Wingdings" w:hAnsi="Wingdings" w:hint="default"/>
      </w:rPr>
    </w:lvl>
    <w:lvl w:ilvl="3" w:tplc="97D06E7E" w:tentative="1">
      <w:start w:val="1"/>
      <w:numFmt w:val="bullet"/>
      <w:lvlText w:val=""/>
      <w:lvlJc w:val="left"/>
      <w:pPr>
        <w:tabs>
          <w:tab w:val="num" w:pos="630"/>
        </w:tabs>
        <w:ind w:left="630" w:hanging="360"/>
      </w:pPr>
      <w:rPr>
        <w:rFonts w:ascii="Symbol" w:hAnsi="Symbol" w:hint="default"/>
      </w:rPr>
    </w:lvl>
    <w:lvl w:ilvl="4" w:tplc="70F618AE" w:tentative="1">
      <w:start w:val="1"/>
      <w:numFmt w:val="bullet"/>
      <w:lvlText w:val="o"/>
      <w:lvlJc w:val="left"/>
      <w:pPr>
        <w:tabs>
          <w:tab w:val="num" w:pos="1350"/>
        </w:tabs>
        <w:ind w:left="1350" w:hanging="360"/>
      </w:pPr>
      <w:rPr>
        <w:rFonts w:ascii="Courier New" w:hAnsi="Courier New" w:cs="Calibri" w:hint="default"/>
      </w:rPr>
    </w:lvl>
    <w:lvl w:ilvl="5" w:tplc="0C9E7D12" w:tentative="1">
      <w:start w:val="1"/>
      <w:numFmt w:val="bullet"/>
      <w:lvlText w:val=""/>
      <w:lvlJc w:val="left"/>
      <w:pPr>
        <w:tabs>
          <w:tab w:val="num" w:pos="2070"/>
        </w:tabs>
        <w:ind w:left="2070" w:hanging="360"/>
      </w:pPr>
      <w:rPr>
        <w:rFonts w:ascii="Wingdings" w:hAnsi="Wingdings" w:hint="default"/>
      </w:rPr>
    </w:lvl>
    <w:lvl w:ilvl="6" w:tplc="884C701E" w:tentative="1">
      <w:start w:val="1"/>
      <w:numFmt w:val="bullet"/>
      <w:lvlText w:val=""/>
      <w:lvlJc w:val="left"/>
      <w:pPr>
        <w:tabs>
          <w:tab w:val="num" w:pos="2790"/>
        </w:tabs>
        <w:ind w:left="2790" w:hanging="360"/>
      </w:pPr>
      <w:rPr>
        <w:rFonts w:ascii="Symbol" w:hAnsi="Symbol" w:hint="default"/>
      </w:rPr>
    </w:lvl>
    <w:lvl w:ilvl="7" w:tplc="A39872C2" w:tentative="1">
      <w:start w:val="1"/>
      <w:numFmt w:val="bullet"/>
      <w:lvlText w:val="o"/>
      <w:lvlJc w:val="left"/>
      <w:pPr>
        <w:tabs>
          <w:tab w:val="num" w:pos="3510"/>
        </w:tabs>
        <w:ind w:left="3510" w:hanging="360"/>
      </w:pPr>
      <w:rPr>
        <w:rFonts w:ascii="Courier New" w:hAnsi="Courier New" w:cs="Calibri" w:hint="default"/>
      </w:rPr>
    </w:lvl>
    <w:lvl w:ilvl="8" w:tplc="01E2AE84" w:tentative="1">
      <w:start w:val="1"/>
      <w:numFmt w:val="bullet"/>
      <w:lvlText w:val=""/>
      <w:lvlJc w:val="left"/>
      <w:pPr>
        <w:tabs>
          <w:tab w:val="num" w:pos="4230"/>
        </w:tabs>
        <w:ind w:left="4230" w:hanging="360"/>
      </w:pPr>
      <w:rPr>
        <w:rFonts w:ascii="Wingdings" w:hAnsi="Wingdings" w:hint="default"/>
      </w:rPr>
    </w:lvl>
  </w:abstractNum>
  <w:abstractNum w:abstractNumId="32">
    <w:nsid w:val="6D470F89"/>
    <w:multiLevelType w:val="multilevel"/>
    <w:tmpl w:val="E5F0AB8E"/>
    <w:styleLink w:val="3rdlevel"/>
    <w:lvl w:ilvl="0">
      <w:start w:val="1"/>
      <w:numFmt w:val="none"/>
      <w:suff w:val="nothing"/>
      <w:lvlText w:val="1.1.1"/>
      <w:lvlJc w:val="left"/>
      <w:pPr>
        <w:ind w:left="1080" w:hanging="360"/>
      </w:pPr>
      <w:rPr>
        <w:rFonts w:ascii="Times New Roman" w:hAnsi="Times New Roman" w:hint="default"/>
        <w:sz w:val="24"/>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E8664DC"/>
    <w:multiLevelType w:val="multilevel"/>
    <w:tmpl w:val="6D001842"/>
    <w:name w:val="Template Headings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nsid w:val="70DA1E12"/>
    <w:multiLevelType w:val="hybridMultilevel"/>
    <w:tmpl w:val="837E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AA4768"/>
    <w:multiLevelType w:val="multilevel"/>
    <w:tmpl w:val="6EE0EB5A"/>
    <w:name w:val="Template Headings"/>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2"/>
  </w:num>
  <w:num w:numId="2">
    <w:abstractNumId w:val="28"/>
  </w:num>
  <w:num w:numId="3">
    <w:abstractNumId w:val="3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33"/>
  </w:num>
  <w:num w:numId="17">
    <w:abstractNumId w:val="26"/>
  </w:num>
  <w:num w:numId="18">
    <w:abstractNumId w:val="31"/>
  </w:num>
  <w:num w:numId="19">
    <w:abstractNumId w:val="21"/>
  </w:num>
  <w:num w:numId="20">
    <w:abstractNumId w:val="18"/>
  </w:num>
  <w:num w:numId="21">
    <w:abstractNumId w:val="22"/>
  </w:num>
  <w:num w:numId="22">
    <w:abstractNumId w:val="24"/>
  </w:num>
  <w:num w:numId="23">
    <w:abstractNumId w:val="29"/>
  </w:num>
  <w:num w:numId="24">
    <w:abstractNumId w:val="34"/>
  </w:num>
  <w:num w:numId="25">
    <w:abstractNumId w:val="25"/>
  </w:num>
  <w:num w:numId="26">
    <w:abstractNumId w:val="20"/>
  </w:num>
  <w:num w:numId="27">
    <w:abstractNumId w:val="19"/>
  </w:num>
  <w:num w:numId="28">
    <w:abstractNumId w:val="16"/>
  </w:num>
  <w:num w:numId="29">
    <w:abstractNumId w:val="27"/>
  </w:num>
  <w:num w:numId="30">
    <w:abstractNumId w:val="15"/>
  </w:num>
  <w:num w:numId="31">
    <w:abstractNumId w:val="23"/>
  </w:num>
  <w:num w:numId="32">
    <w:abstractNumId w:val="11"/>
  </w:num>
  <w:num w:numId="33">
    <w:abstractNumId w:val="14"/>
  </w:num>
  <w:num w:numId="34">
    <w:abstractNumId w:val="17"/>
  </w:num>
  <w:num w:numId="35">
    <w:abstractNumId w:val="10"/>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uppala, Vasu">
    <w15:presenceInfo w15:providerId="AD" w15:userId="S-1-5-21-2139319003-1153703952-439713625-131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FF"/>
    <w:rsid w:val="00010BB8"/>
    <w:rsid w:val="000172A3"/>
    <w:rsid w:val="00025AF4"/>
    <w:rsid w:val="000274D3"/>
    <w:rsid w:val="000275A4"/>
    <w:rsid w:val="00033389"/>
    <w:rsid w:val="00041D46"/>
    <w:rsid w:val="00071A6B"/>
    <w:rsid w:val="0007616C"/>
    <w:rsid w:val="000938CA"/>
    <w:rsid w:val="000B7DC5"/>
    <w:rsid w:val="000C75ED"/>
    <w:rsid w:val="000D0688"/>
    <w:rsid w:val="000F2C59"/>
    <w:rsid w:val="0011141E"/>
    <w:rsid w:val="0011320B"/>
    <w:rsid w:val="00115414"/>
    <w:rsid w:val="001317E6"/>
    <w:rsid w:val="00137AA7"/>
    <w:rsid w:val="00143825"/>
    <w:rsid w:val="001460C3"/>
    <w:rsid w:val="00147F00"/>
    <w:rsid w:val="001546C2"/>
    <w:rsid w:val="00162F8F"/>
    <w:rsid w:val="00166880"/>
    <w:rsid w:val="001842DA"/>
    <w:rsid w:val="00192C92"/>
    <w:rsid w:val="00195DB1"/>
    <w:rsid w:val="001A4143"/>
    <w:rsid w:val="001A5418"/>
    <w:rsid w:val="001A6E69"/>
    <w:rsid w:val="001B17CA"/>
    <w:rsid w:val="001C0243"/>
    <w:rsid w:val="001C75F2"/>
    <w:rsid w:val="001D0557"/>
    <w:rsid w:val="001D5128"/>
    <w:rsid w:val="001D58ED"/>
    <w:rsid w:val="001D5B16"/>
    <w:rsid w:val="001E0AC1"/>
    <w:rsid w:val="001E1E29"/>
    <w:rsid w:val="001F06EC"/>
    <w:rsid w:val="001F2991"/>
    <w:rsid w:val="00200020"/>
    <w:rsid w:val="002006F6"/>
    <w:rsid w:val="002024FE"/>
    <w:rsid w:val="0020748A"/>
    <w:rsid w:val="0023063E"/>
    <w:rsid w:val="002337ED"/>
    <w:rsid w:val="00253B7C"/>
    <w:rsid w:val="00254AE8"/>
    <w:rsid w:val="00261CA5"/>
    <w:rsid w:val="00267A47"/>
    <w:rsid w:val="00267C8D"/>
    <w:rsid w:val="002748CA"/>
    <w:rsid w:val="002A794C"/>
    <w:rsid w:val="002E0D23"/>
    <w:rsid w:val="002F037E"/>
    <w:rsid w:val="002F7A1B"/>
    <w:rsid w:val="003062FA"/>
    <w:rsid w:val="00352624"/>
    <w:rsid w:val="0035614E"/>
    <w:rsid w:val="00361D30"/>
    <w:rsid w:val="00365379"/>
    <w:rsid w:val="003870F8"/>
    <w:rsid w:val="0039599B"/>
    <w:rsid w:val="00396BB3"/>
    <w:rsid w:val="003A2DC3"/>
    <w:rsid w:val="003A2F1F"/>
    <w:rsid w:val="003A422D"/>
    <w:rsid w:val="003B3457"/>
    <w:rsid w:val="003D20E9"/>
    <w:rsid w:val="003E2AFC"/>
    <w:rsid w:val="003F0D00"/>
    <w:rsid w:val="003F0DFF"/>
    <w:rsid w:val="003F25F0"/>
    <w:rsid w:val="003F3095"/>
    <w:rsid w:val="003F4E4F"/>
    <w:rsid w:val="0042334A"/>
    <w:rsid w:val="004318EB"/>
    <w:rsid w:val="004354C5"/>
    <w:rsid w:val="00436B98"/>
    <w:rsid w:val="00447692"/>
    <w:rsid w:val="00457D3D"/>
    <w:rsid w:val="004631C3"/>
    <w:rsid w:val="004651F0"/>
    <w:rsid w:val="0047193E"/>
    <w:rsid w:val="0047431B"/>
    <w:rsid w:val="00477415"/>
    <w:rsid w:val="00481C3B"/>
    <w:rsid w:val="004835C6"/>
    <w:rsid w:val="00484554"/>
    <w:rsid w:val="004940DB"/>
    <w:rsid w:val="0049630E"/>
    <w:rsid w:val="004966DC"/>
    <w:rsid w:val="004A6801"/>
    <w:rsid w:val="004B0955"/>
    <w:rsid w:val="004B1EF4"/>
    <w:rsid w:val="004B32B0"/>
    <w:rsid w:val="004B6527"/>
    <w:rsid w:val="004B7602"/>
    <w:rsid w:val="004C0B80"/>
    <w:rsid w:val="004D2067"/>
    <w:rsid w:val="004E6AD1"/>
    <w:rsid w:val="004F2F8A"/>
    <w:rsid w:val="005036D2"/>
    <w:rsid w:val="00506022"/>
    <w:rsid w:val="00516EDA"/>
    <w:rsid w:val="00517F96"/>
    <w:rsid w:val="00525B98"/>
    <w:rsid w:val="00532406"/>
    <w:rsid w:val="00532FFE"/>
    <w:rsid w:val="005509BF"/>
    <w:rsid w:val="00552C40"/>
    <w:rsid w:val="00561638"/>
    <w:rsid w:val="005653B7"/>
    <w:rsid w:val="00584FDC"/>
    <w:rsid w:val="005868A3"/>
    <w:rsid w:val="005A2BB8"/>
    <w:rsid w:val="005A4DF2"/>
    <w:rsid w:val="005B0B9F"/>
    <w:rsid w:val="005C44E9"/>
    <w:rsid w:val="005C5C17"/>
    <w:rsid w:val="005E287A"/>
    <w:rsid w:val="005E47F1"/>
    <w:rsid w:val="005F0641"/>
    <w:rsid w:val="005F3AE3"/>
    <w:rsid w:val="005F4701"/>
    <w:rsid w:val="00617716"/>
    <w:rsid w:val="006200F7"/>
    <w:rsid w:val="00624D63"/>
    <w:rsid w:val="00624F5C"/>
    <w:rsid w:val="00642400"/>
    <w:rsid w:val="006448DB"/>
    <w:rsid w:val="0064601E"/>
    <w:rsid w:val="00657950"/>
    <w:rsid w:val="006753E0"/>
    <w:rsid w:val="00681DB0"/>
    <w:rsid w:val="00694598"/>
    <w:rsid w:val="00697CCB"/>
    <w:rsid w:val="006A7662"/>
    <w:rsid w:val="006B0BF0"/>
    <w:rsid w:val="006B2CF6"/>
    <w:rsid w:val="006C76C7"/>
    <w:rsid w:val="006D5B4D"/>
    <w:rsid w:val="006D6817"/>
    <w:rsid w:val="006E1A51"/>
    <w:rsid w:val="006E6A34"/>
    <w:rsid w:val="006F507F"/>
    <w:rsid w:val="00701E74"/>
    <w:rsid w:val="00702CC1"/>
    <w:rsid w:val="00703C72"/>
    <w:rsid w:val="00705749"/>
    <w:rsid w:val="007120C2"/>
    <w:rsid w:val="007179DC"/>
    <w:rsid w:val="00731CEA"/>
    <w:rsid w:val="007369EC"/>
    <w:rsid w:val="00746478"/>
    <w:rsid w:val="00750DE0"/>
    <w:rsid w:val="007630A0"/>
    <w:rsid w:val="00766E8A"/>
    <w:rsid w:val="0078031F"/>
    <w:rsid w:val="00781914"/>
    <w:rsid w:val="00786797"/>
    <w:rsid w:val="00794751"/>
    <w:rsid w:val="007A3573"/>
    <w:rsid w:val="007B1448"/>
    <w:rsid w:val="007C2576"/>
    <w:rsid w:val="007C79E8"/>
    <w:rsid w:val="007E54EB"/>
    <w:rsid w:val="007F08AC"/>
    <w:rsid w:val="007F6431"/>
    <w:rsid w:val="0081260C"/>
    <w:rsid w:val="00814199"/>
    <w:rsid w:val="00820CB3"/>
    <w:rsid w:val="00827714"/>
    <w:rsid w:val="008302C3"/>
    <w:rsid w:val="00835976"/>
    <w:rsid w:val="00870E50"/>
    <w:rsid w:val="008726D2"/>
    <w:rsid w:val="008A45C7"/>
    <w:rsid w:val="008A4CA1"/>
    <w:rsid w:val="008A582A"/>
    <w:rsid w:val="008B511E"/>
    <w:rsid w:val="008D239A"/>
    <w:rsid w:val="008D3334"/>
    <w:rsid w:val="008D7728"/>
    <w:rsid w:val="008E38E3"/>
    <w:rsid w:val="008E3F27"/>
    <w:rsid w:val="008E5B9B"/>
    <w:rsid w:val="008E62DF"/>
    <w:rsid w:val="008F0F8F"/>
    <w:rsid w:val="008F17E3"/>
    <w:rsid w:val="008F1A3E"/>
    <w:rsid w:val="008F7EDA"/>
    <w:rsid w:val="008F7F3D"/>
    <w:rsid w:val="009025ED"/>
    <w:rsid w:val="00907A47"/>
    <w:rsid w:val="00922B4F"/>
    <w:rsid w:val="009255FE"/>
    <w:rsid w:val="00926F7B"/>
    <w:rsid w:val="00940741"/>
    <w:rsid w:val="00940FF7"/>
    <w:rsid w:val="009440B0"/>
    <w:rsid w:val="00961D0E"/>
    <w:rsid w:val="00977D3F"/>
    <w:rsid w:val="009805C3"/>
    <w:rsid w:val="00985730"/>
    <w:rsid w:val="00992702"/>
    <w:rsid w:val="009A154A"/>
    <w:rsid w:val="009D01CB"/>
    <w:rsid w:val="009D269D"/>
    <w:rsid w:val="009D491E"/>
    <w:rsid w:val="009D70C8"/>
    <w:rsid w:val="00A06353"/>
    <w:rsid w:val="00A25E39"/>
    <w:rsid w:val="00A43238"/>
    <w:rsid w:val="00A43341"/>
    <w:rsid w:val="00A52B38"/>
    <w:rsid w:val="00A52B96"/>
    <w:rsid w:val="00A56D84"/>
    <w:rsid w:val="00A71EC3"/>
    <w:rsid w:val="00A8323E"/>
    <w:rsid w:val="00A8361B"/>
    <w:rsid w:val="00A8763F"/>
    <w:rsid w:val="00A9482C"/>
    <w:rsid w:val="00AA6801"/>
    <w:rsid w:val="00AB3BB9"/>
    <w:rsid w:val="00AE4500"/>
    <w:rsid w:val="00AF1A3E"/>
    <w:rsid w:val="00AF45CD"/>
    <w:rsid w:val="00B34470"/>
    <w:rsid w:val="00B404CB"/>
    <w:rsid w:val="00B52B9B"/>
    <w:rsid w:val="00B532CF"/>
    <w:rsid w:val="00B55117"/>
    <w:rsid w:val="00B55295"/>
    <w:rsid w:val="00B6356B"/>
    <w:rsid w:val="00B74997"/>
    <w:rsid w:val="00B87534"/>
    <w:rsid w:val="00B87C1E"/>
    <w:rsid w:val="00BA0390"/>
    <w:rsid w:val="00BA2D87"/>
    <w:rsid w:val="00BB3896"/>
    <w:rsid w:val="00BB3CA5"/>
    <w:rsid w:val="00BB5AB0"/>
    <w:rsid w:val="00BB7DED"/>
    <w:rsid w:val="00BD4388"/>
    <w:rsid w:val="00BD4912"/>
    <w:rsid w:val="00BD5BBE"/>
    <w:rsid w:val="00BD7A75"/>
    <w:rsid w:val="00BF66AE"/>
    <w:rsid w:val="00C05B56"/>
    <w:rsid w:val="00C06F58"/>
    <w:rsid w:val="00C146D6"/>
    <w:rsid w:val="00C165CA"/>
    <w:rsid w:val="00C277DC"/>
    <w:rsid w:val="00C27D12"/>
    <w:rsid w:val="00C41ED7"/>
    <w:rsid w:val="00C44226"/>
    <w:rsid w:val="00C45690"/>
    <w:rsid w:val="00C6040C"/>
    <w:rsid w:val="00C61A9E"/>
    <w:rsid w:val="00C74C73"/>
    <w:rsid w:val="00C8354F"/>
    <w:rsid w:val="00C90F0C"/>
    <w:rsid w:val="00C9158D"/>
    <w:rsid w:val="00C93E50"/>
    <w:rsid w:val="00C950DF"/>
    <w:rsid w:val="00CB4763"/>
    <w:rsid w:val="00CC635E"/>
    <w:rsid w:val="00CD07D9"/>
    <w:rsid w:val="00CD4551"/>
    <w:rsid w:val="00CD551D"/>
    <w:rsid w:val="00CF4688"/>
    <w:rsid w:val="00D0399A"/>
    <w:rsid w:val="00D1114F"/>
    <w:rsid w:val="00D13F9F"/>
    <w:rsid w:val="00D20390"/>
    <w:rsid w:val="00D308E6"/>
    <w:rsid w:val="00D42244"/>
    <w:rsid w:val="00D54BAA"/>
    <w:rsid w:val="00D55D65"/>
    <w:rsid w:val="00D73EFE"/>
    <w:rsid w:val="00D81DAE"/>
    <w:rsid w:val="00D84EF6"/>
    <w:rsid w:val="00D90C5F"/>
    <w:rsid w:val="00D961C1"/>
    <w:rsid w:val="00DA0331"/>
    <w:rsid w:val="00DA406F"/>
    <w:rsid w:val="00DC2924"/>
    <w:rsid w:val="00DC4D8D"/>
    <w:rsid w:val="00DD6552"/>
    <w:rsid w:val="00E072AF"/>
    <w:rsid w:val="00E149DF"/>
    <w:rsid w:val="00E248CC"/>
    <w:rsid w:val="00E33E12"/>
    <w:rsid w:val="00E353F6"/>
    <w:rsid w:val="00E42645"/>
    <w:rsid w:val="00E453AD"/>
    <w:rsid w:val="00E46422"/>
    <w:rsid w:val="00E46D3E"/>
    <w:rsid w:val="00E63D78"/>
    <w:rsid w:val="00E64D1F"/>
    <w:rsid w:val="00E72FAE"/>
    <w:rsid w:val="00E82BA4"/>
    <w:rsid w:val="00E834A5"/>
    <w:rsid w:val="00E97EB4"/>
    <w:rsid w:val="00EB029A"/>
    <w:rsid w:val="00EC31EE"/>
    <w:rsid w:val="00ED06E1"/>
    <w:rsid w:val="00ED7D90"/>
    <w:rsid w:val="00EE1649"/>
    <w:rsid w:val="00EE5656"/>
    <w:rsid w:val="00EE5D0E"/>
    <w:rsid w:val="00EE6F84"/>
    <w:rsid w:val="00EF0AF8"/>
    <w:rsid w:val="00EF5057"/>
    <w:rsid w:val="00F00B48"/>
    <w:rsid w:val="00F0248F"/>
    <w:rsid w:val="00F10AD1"/>
    <w:rsid w:val="00F13155"/>
    <w:rsid w:val="00F20E30"/>
    <w:rsid w:val="00F24E8B"/>
    <w:rsid w:val="00F25BA5"/>
    <w:rsid w:val="00F3031E"/>
    <w:rsid w:val="00F3569A"/>
    <w:rsid w:val="00F4093B"/>
    <w:rsid w:val="00F446BA"/>
    <w:rsid w:val="00F47357"/>
    <w:rsid w:val="00F523DA"/>
    <w:rsid w:val="00F52550"/>
    <w:rsid w:val="00F5708F"/>
    <w:rsid w:val="00F73A69"/>
    <w:rsid w:val="00F771C1"/>
    <w:rsid w:val="00F8245C"/>
    <w:rsid w:val="00F92C16"/>
    <w:rsid w:val="00F940FF"/>
    <w:rsid w:val="00F944F5"/>
    <w:rsid w:val="00FA67F4"/>
    <w:rsid w:val="00FA6DF3"/>
    <w:rsid w:val="00FD49E8"/>
    <w:rsid w:val="00FF5B18"/>
    <w:rsid w:val="00FF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936E996F-F0DF-4A5C-B3EE-056A8BC6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9"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79"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uiPriority="0"/>
    <w:lsdException w:name="List 2" w:semiHidden="1" w:uiPriority="0" w:unhideWhenUsed="1"/>
    <w:lsdException w:name="List 3"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iPriority="0"/>
    <w:lsdException w:name="No Spacing" w:uiPriority="9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CA1"/>
    <w:pPr>
      <w:spacing w:after="12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C9158D"/>
    <w:pPr>
      <w:keepNext/>
      <w:keepLines/>
      <w:numPr>
        <w:numId w:val="16"/>
      </w:numPr>
      <w:spacing w:before="120" w:after="40"/>
      <w:ind w:left="1152" w:hanging="1152"/>
      <w:outlineLvl w:val="0"/>
    </w:pPr>
    <w:rPr>
      <w:rFonts w:ascii="Arial" w:eastAsiaTheme="majorEastAsia" w:hAnsi="Arial" w:cstheme="majorBidi"/>
      <w:b/>
      <w:bCs/>
      <w:szCs w:val="28"/>
    </w:rPr>
  </w:style>
  <w:style w:type="paragraph" w:styleId="Heading2">
    <w:name w:val="heading 2"/>
    <w:basedOn w:val="Heading1"/>
    <w:next w:val="Normal"/>
    <w:link w:val="Heading2Char"/>
    <w:autoRedefine/>
    <w:uiPriority w:val="9"/>
    <w:qFormat/>
    <w:rsid w:val="00C9158D"/>
    <w:pPr>
      <w:numPr>
        <w:ilvl w:val="1"/>
      </w:numPr>
      <w:ind w:left="1152" w:hanging="1152"/>
      <w:outlineLvl w:val="1"/>
    </w:pPr>
    <w:rPr>
      <w:bCs w:val="0"/>
      <w:szCs w:val="26"/>
    </w:rPr>
  </w:style>
  <w:style w:type="paragraph" w:styleId="Heading3">
    <w:name w:val="heading 3"/>
    <w:basedOn w:val="Heading2"/>
    <w:next w:val="Normal"/>
    <w:link w:val="Heading3Char"/>
    <w:uiPriority w:val="9"/>
    <w:qFormat/>
    <w:rsid w:val="00C9158D"/>
    <w:pPr>
      <w:numPr>
        <w:ilvl w:val="2"/>
      </w:numPr>
      <w:ind w:left="1152" w:hanging="1152"/>
      <w:outlineLvl w:val="2"/>
    </w:pPr>
    <w:rPr>
      <w:bCs/>
    </w:rPr>
  </w:style>
  <w:style w:type="paragraph" w:styleId="Heading4">
    <w:name w:val="heading 4"/>
    <w:basedOn w:val="Heading3"/>
    <w:next w:val="Normal"/>
    <w:link w:val="Heading4Char"/>
    <w:autoRedefine/>
    <w:uiPriority w:val="9"/>
    <w:qFormat/>
    <w:rsid w:val="00C9158D"/>
    <w:pPr>
      <w:numPr>
        <w:ilvl w:val="3"/>
      </w:numPr>
      <w:ind w:left="1440" w:hanging="1440"/>
      <w:outlineLvl w:val="3"/>
    </w:pPr>
    <w:rPr>
      <w:bCs w:val="0"/>
      <w:iCs/>
    </w:rPr>
  </w:style>
  <w:style w:type="paragraph" w:styleId="Heading5">
    <w:name w:val="heading 5"/>
    <w:basedOn w:val="Heading4"/>
    <w:next w:val="Normal"/>
    <w:link w:val="Heading5Char"/>
    <w:autoRedefine/>
    <w:uiPriority w:val="9"/>
    <w:qFormat/>
    <w:rsid w:val="00C9158D"/>
    <w:pPr>
      <w:numPr>
        <w:ilvl w:val="4"/>
      </w:numPr>
      <w:ind w:left="1728" w:hanging="1728"/>
      <w:outlineLvl w:val="4"/>
    </w:pPr>
    <w:rPr>
      <w:rFonts w:cs="Arial"/>
    </w:rPr>
  </w:style>
  <w:style w:type="paragraph" w:styleId="Heading6">
    <w:name w:val="heading 6"/>
    <w:basedOn w:val="Heading5"/>
    <w:next w:val="Normal"/>
    <w:link w:val="Heading6Char"/>
    <w:uiPriority w:val="9"/>
    <w:qFormat/>
    <w:rsid w:val="00D0399A"/>
    <w:pPr>
      <w:numPr>
        <w:ilvl w:val="5"/>
      </w:numPr>
      <w:ind w:left="1440" w:hanging="1440"/>
      <w:outlineLvl w:val="5"/>
    </w:pPr>
    <w:rPr>
      <w:rFonts w:cstheme="majorBidi"/>
      <w:iCs w:val="0"/>
    </w:rPr>
  </w:style>
  <w:style w:type="paragraph" w:styleId="Heading7">
    <w:name w:val="heading 7"/>
    <w:basedOn w:val="Normal"/>
    <w:next w:val="Normal"/>
    <w:link w:val="Heading7Char"/>
    <w:uiPriority w:val="9"/>
    <w:rsid w:val="00041D46"/>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041D46"/>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041D46"/>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3rdlevel">
    <w:name w:val="3rd level"/>
    <w:uiPriority w:val="99"/>
    <w:rsid w:val="009805C3"/>
    <w:pPr>
      <w:numPr>
        <w:numId w:val="1"/>
      </w:numPr>
    </w:pPr>
  </w:style>
  <w:style w:type="numbering" w:styleId="111111">
    <w:name w:val="Outline List 2"/>
    <w:aliases w:val="Custom Levels"/>
    <w:basedOn w:val="NoList"/>
    <w:semiHidden/>
    <w:rsid w:val="009805C3"/>
    <w:pPr>
      <w:numPr>
        <w:numId w:val="2"/>
      </w:numPr>
    </w:pPr>
  </w:style>
  <w:style w:type="numbering" w:customStyle="1" w:styleId="CustomList">
    <w:name w:val="Custom List"/>
    <w:uiPriority w:val="99"/>
    <w:rsid w:val="00267C8D"/>
    <w:pPr>
      <w:numPr>
        <w:numId w:val="3"/>
      </w:numPr>
    </w:pPr>
  </w:style>
  <w:style w:type="character" w:customStyle="1" w:styleId="Heading4Char">
    <w:name w:val="Heading 4 Char"/>
    <w:basedOn w:val="DefaultParagraphFont"/>
    <w:link w:val="Heading4"/>
    <w:uiPriority w:val="9"/>
    <w:rsid w:val="00C9158D"/>
    <w:rPr>
      <w:rFonts w:ascii="Arial" w:eastAsiaTheme="majorEastAsia" w:hAnsi="Arial" w:cstheme="majorBidi"/>
      <w:b/>
      <w:iCs/>
      <w:sz w:val="24"/>
      <w:szCs w:val="26"/>
    </w:rPr>
  </w:style>
  <w:style w:type="character" w:customStyle="1" w:styleId="Heading3Char">
    <w:name w:val="Heading 3 Char"/>
    <w:basedOn w:val="DefaultParagraphFont"/>
    <w:link w:val="Heading3"/>
    <w:uiPriority w:val="9"/>
    <w:rsid w:val="00C9158D"/>
    <w:rPr>
      <w:rFonts w:ascii="Arial" w:eastAsiaTheme="majorEastAsia" w:hAnsi="Arial" w:cstheme="majorBidi"/>
      <w:b/>
      <w:bCs/>
      <w:sz w:val="24"/>
      <w:szCs w:val="26"/>
    </w:rPr>
  </w:style>
  <w:style w:type="character" w:customStyle="1" w:styleId="Heading1Char">
    <w:name w:val="Heading 1 Char"/>
    <w:basedOn w:val="DefaultParagraphFont"/>
    <w:link w:val="Heading1"/>
    <w:uiPriority w:val="9"/>
    <w:rsid w:val="00C9158D"/>
    <w:rPr>
      <w:rFonts w:ascii="Arial" w:eastAsiaTheme="majorEastAsia" w:hAnsi="Arial" w:cstheme="majorBidi"/>
      <w:b/>
      <w:bCs/>
      <w:sz w:val="24"/>
      <w:szCs w:val="28"/>
    </w:rPr>
  </w:style>
  <w:style w:type="character" w:customStyle="1" w:styleId="Heading5Char">
    <w:name w:val="Heading 5 Char"/>
    <w:basedOn w:val="DefaultParagraphFont"/>
    <w:link w:val="Heading5"/>
    <w:uiPriority w:val="9"/>
    <w:rsid w:val="00C9158D"/>
    <w:rPr>
      <w:rFonts w:ascii="Arial" w:eastAsiaTheme="majorEastAsia" w:hAnsi="Arial" w:cs="Arial"/>
      <w:b/>
      <w:iCs/>
      <w:sz w:val="24"/>
      <w:szCs w:val="26"/>
    </w:rPr>
  </w:style>
  <w:style w:type="character" w:customStyle="1" w:styleId="Heading2Char">
    <w:name w:val="Heading 2 Char"/>
    <w:basedOn w:val="DefaultParagraphFont"/>
    <w:link w:val="Heading2"/>
    <w:uiPriority w:val="9"/>
    <w:rsid w:val="00C9158D"/>
    <w:rPr>
      <w:rFonts w:ascii="Arial" w:eastAsiaTheme="majorEastAsia" w:hAnsi="Arial" w:cstheme="majorBidi"/>
      <w:b/>
      <w:sz w:val="24"/>
      <w:szCs w:val="26"/>
    </w:rPr>
  </w:style>
  <w:style w:type="paragraph" w:styleId="ListNumber">
    <w:name w:val="List Number"/>
    <w:basedOn w:val="Normal"/>
    <w:rsid w:val="008D239A"/>
    <w:pPr>
      <w:numPr>
        <w:numId w:val="9"/>
      </w:numPr>
      <w:contextualSpacing/>
    </w:pPr>
  </w:style>
  <w:style w:type="paragraph" w:styleId="ListContinue">
    <w:name w:val="List Continue"/>
    <w:basedOn w:val="Normal"/>
    <w:rsid w:val="008D239A"/>
    <w:pPr>
      <w:ind w:left="360"/>
      <w:contextualSpacing/>
    </w:pPr>
  </w:style>
  <w:style w:type="paragraph" w:styleId="ListNumber2">
    <w:name w:val="List Number 2"/>
    <w:basedOn w:val="Normal"/>
    <w:rsid w:val="008D239A"/>
    <w:pPr>
      <w:numPr>
        <w:numId w:val="10"/>
      </w:numPr>
      <w:contextualSpacing/>
    </w:pPr>
  </w:style>
  <w:style w:type="paragraph" w:styleId="List">
    <w:name w:val="List"/>
    <w:basedOn w:val="Normal"/>
    <w:rsid w:val="008D239A"/>
    <w:pPr>
      <w:ind w:left="360" w:hanging="360"/>
      <w:contextualSpacing/>
    </w:pPr>
  </w:style>
  <w:style w:type="paragraph" w:styleId="List2">
    <w:name w:val="List 2"/>
    <w:basedOn w:val="Normal"/>
    <w:rsid w:val="008D239A"/>
    <w:pPr>
      <w:ind w:left="720" w:hanging="360"/>
      <w:contextualSpacing/>
    </w:pPr>
  </w:style>
  <w:style w:type="paragraph" w:styleId="List3">
    <w:name w:val="List 3"/>
    <w:basedOn w:val="Normal"/>
    <w:rsid w:val="008D239A"/>
    <w:pPr>
      <w:ind w:left="1080" w:hanging="360"/>
      <w:contextualSpacing/>
    </w:pPr>
  </w:style>
  <w:style w:type="paragraph" w:styleId="ListParagraph">
    <w:name w:val="List Paragraph"/>
    <w:basedOn w:val="Normal"/>
    <w:uiPriority w:val="34"/>
    <w:qFormat/>
    <w:rsid w:val="008D239A"/>
    <w:pPr>
      <w:ind w:left="720"/>
      <w:contextualSpacing/>
    </w:pPr>
  </w:style>
  <w:style w:type="paragraph" w:styleId="TOC1">
    <w:name w:val="toc 1"/>
    <w:basedOn w:val="Normal"/>
    <w:next w:val="Normal"/>
    <w:link w:val="TOC1Char"/>
    <w:autoRedefine/>
    <w:uiPriority w:val="39"/>
    <w:qFormat/>
    <w:rsid w:val="00BB3CA5"/>
    <w:pPr>
      <w:tabs>
        <w:tab w:val="right" w:leader="dot" w:pos="9350"/>
      </w:tabs>
      <w:spacing w:before="40" w:after="0"/>
    </w:pPr>
    <w:rPr>
      <w:rFonts w:eastAsia="Times New Roman" w:cs="Times New Roman"/>
      <w:b/>
      <w:bCs/>
      <w:szCs w:val="24"/>
    </w:rPr>
  </w:style>
  <w:style w:type="paragraph" w:customStyle="1" w:styleId="FigureCaption">
    <w:name w:val="Figure Caption"/>
    <w:uiPriority w:val="19"/>
    <w:qFormat/>
    <w:rsid w:val="006E6A34"/>
    <w:pPr>
      <w:spacing w:after="120" w:line="240" w:lineRule="auto"/>
    </w:pPr>
    <w:rPr>
      <w:rFonts w:ascii="Times New Roman" w:hAnsi="Times New Roman"/>
      <w:b/>
    </w:rPr>
  </w:style>
  <w:style w:type="paragraph" w:customStyle="1" w:styleId="TableCaption">
    <w:name w:val="Table Caption"/>
    <w:uiPriority w:val="19"/>
    <w:qFormat/>
    <w:rsid w:val="008A4CA1"/>
    <w:pPr>
      <w:keepNext/>
      <w:spacing w:after="120" w:line="240" w:lineRule="auto"/>
    </w:pPr>
    <w:rPr>
      <w:rFonts w:ascii="Times New Roman" w:hAnsi="Times New Roman"/>
      <w:b/>
    </w:rPr>
  </w:style>
  <w:style w:type="paragraph" w:customStyle="1" w:styleId="TableHeader">
    <w:name w:val="Table Header"/>
    <w:uiPriority w:val="12"/>
    <w:rsid w:val="005C44E9"/>
    <w:pPr>
      <w:spacing w:after="0" w:line="240" w:lineRule="auto"/>
    </w:pPr>
    <w:rPr>
      <w:rFonts w:ascii="Arial Narrow" w:hAnsi="Arial Narrow"/>
      <w:b/>
      <w:sz w:val="20"/>
    </w:rPr>
  </w:style>
  <w:style w:type="paragraph" w:customStyle="1" w:styleId="TableText">
    <w:name w:val="Table Text"/>
    <w:uiPriority w:val="19"/>
    <w:qFormat/>
    <w:rsid w:val="006E6A34"/>
    <w:pPr>
      <w:spacing w:before="20" w:after="20" w:line="240" w:lineRule="auto"/>
    </w:pPr>
    <w:rPr>
      <w:rFonts w:ascii="Arial Narrow" w:hAnsi="Arial Narrow"/>
      <w:sz w:val="20"/>
    </w:rPr>
  </w:style>
  <w:style w:type="character" w:customStyle="1" w:styleId="Heading6Char">
    <w:name w:val="Heading 6 Char"/>
    <w:basedOn w:val="DefaultParagraphFont"/>
    <w:link w:val="Heading6"/>
    <w:uiPriority w:val="9"/>
    <w:rsid w:val="00D0399A"/>
    <w:rPr>
      <w:rFonts w:ascii="Arial" w:eastAsiaTheme="majorEastAsia" w:hAnsi="Arial" w:cstheme="majorBidi"/>
      <w:b/>
      <w:sz w:val="24"/>
      <w:szCs w:val="26"/>
    </w:rPr>
  </w:style>
  <w:style w:type="character" w:customStyle="1" w:styleId="Heading7Char">
    <w:name w:val="Heading 7 Char"/>
    <w:basedOn w:val="DefaultParagraphFont"/>
    <w:link w:val="Heading7"/>
    <w:uiPriority w:val="9"/>
    <w:rsid w:val="00041D4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41D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41D46"/>
    <w:rPr>
      <w:rFonts w:asciiTheme="majorHAnsi" w:eastAsiaTheme="majorEastAsia" w:hAnsiTheme="majorHAnsi" w:cstheme="majorBidi"/>
      <w:i/>
      <w:iCs/>
      <w:color w:val="404040" w:themeColor="text1" w:themeTint="BF"/>
      <w:sz w:val="20"/>
      <w:szCs w:val="20"/>
    </w:rPr>
  </w:style>
  <w:style w:type="paragraph" w:customStyle="1" w:styleId="CusHeading2">
    <w:name w:val="CusHeading 2"/>
    <w:basedOn w:val="Heading2"/>
    <w:next w:val="Normal"/>
    <w:link w:val="CusHeading2Char"/>
    <w:autoRedefine/>
    <w:uiPriority w:val="1"/>
    <w:qFormat/>
    <w:rsid w:val="00DA0331"/>
    <w:pPr>
      <w:keepNext w:val="0"/>
      <w:keepLines w:val="0"/>
      <w:widowControl w:val="0"/>
    </w:pPr>
    <w:rPr>
      <w:rFonts w:ascii="Times New Roman" w:hAnsi="Times New Roman"/>
      <w:b w:val="0"/>
    </w:rPr>
  </w:style>
  <w:style w:type="paragraph" w:customStyle="1" w:styleId="CusHeading3">
    <w:name w:val="CusHeading 3"/>
    <w:basedOn w:val="Heading3"/>
    <w:next w:val="Normal"/>
    <w:autoRedefine/>
    <w:uiPriority w:val="2"/>
    <w:qFormat/>
    <w:rsid w:val="00DA0331"/>
    <w:pPr>
      <w:keepNext w:val="0"/>
      <w:keepLines w:val="0"/>
      <w:widowControl w:val="0"/>
    </w:pPr>
    <w:rPr>
      <w:rFonts w:ascii="Times New Roman" w:hAnsi="Times New Roman"/>
      <w:b w:val="0"/>
    </w:rPr>
  </w:style>
  <w:style w:type="character" w:customStyle="1" w:styleId="CusHeading2Char">
    <w:name w:val="CusHeading 2 Char"/>
    <w:basedOn w:val="Heading2Char"/>
    <w:link w:val="CusHeading2"/>
    <w:uiPriority w:val="1"/>
    <w:rsid w:val="00DA0331"/>
    <w:rPr>
      <w:rFonts w:ascii="Times New Roman" w:eastAsiaTheme="majorEastAsia" w:hAnsi="Times New Roman" w:cstheme="majorBidi"/>
      <w:b w:val="0"/>
      <w:sz w:val="24"/>
      <w:szCs w:val="26"/>
    </w:rPr>
  </w:style>
  <w:style w:type="paragraph" w:customStyle="1" w:styleId="Heading">
    <w:name w:val="Heading"/>
    <w:next w:val="Normal"/>
    <w:link w:val="HeadingChar"/>
    <w:uiPriority w:val="3"/>
    <w:qFormat/>
    <w:rsid w:val="00D0399A"/>
    <w:pPr>
      <w:spacing w:before="40" w:after="120" w:line="240" w:lineRule="auto"/>
      <w:jc w:val="center"/>
    </w:pPr>
    <w:rPr>
      <w:rFonts w:ascii="Arial" w:eastAsiaTheme="majorEastAsia" w:hAnsi="Arial" w:cstheme="majorBidi"/>
      <w:b/>
      <w:bCs/>
      <w:sz w:val="32"/>
      <w:szCs w:val="28"/>
    </w:rPr>
  </w:style>
  <w:style w:type="paragraph" w:styleId="Header">
    <w:name w:val="header"/>
    <w:basedOn w:val="Normal"/>
    <w:link w:val="HeaderChar"/>
    <w:uiPriority w:val="99"/>
    <w:unhideWhenUsed/>
    <w:rsid w:val="005F0641"/>
    <w:pPr>
      <w:tabs>
        <w:tab w:val="center" w:pos="4680"/>
        <w:tab w:val="right" w:pos="9360"/>
      </w:tabs>
      <w:spacing w:after="0"/>
    </w:pPr>
  </w:style>
  <w:style w:type="character" w:customStyle="1" w:styleId="HeadingChar">
    <w:name w:val="Heading Char"/>
    <w:basedOn w:val="DefaultParagraphFont"/>
    <w:link w:val="Heading"/>
    <w:uiPriority w:val="3"/>
    <w:rsid w:val="00D0399A"/>
    <w:rPr>
      <w:rFonts w:ascii="Arial" w:eastAsiaTheme="majorEastAsia" w:hAnsi="Arial" w:cstheme="majorBidi"/>
      <w:b/>
      <w:bCs/>
      <w:sz w:val="32"/>
      <w:szCs w:val="28"/>
    </w:rPr>
  </w:style>
  <w:style w:type="character" w:customStyle="1" w:styleId="HeaderChar">
    <w:name w:val="Header Char"/>
    <w:basedOn w:val="DefaultParagraphFont"/>
    <w:link w:val="Header"/>
    <w:uiPriority w:val="99"/>
    <w:rsid w:val="005F0641"/>
    <w:rPr>
      <w:rFonts w:ascii="Times New Roman" w:hAnsi="Times New Roman"/>
      <w:sz w:val="24"/>
    </w:rPr>
  </w:style>
  <w:style w:type="paragraph" w:styleId="Footer">
    <w:name w:val="footer"/>
    <w:basedOn w:val="Normal"/>
    <w:link w:val="FooterChar"/>
    <w:unhideWhenUsed/>
    <w:rsid w:val="005F0641"/>
    <w:pPr>
      <w:tabs>
        <w:tab w:val="center" w:pos="4680"/>
        <w:tab w:val="right" w:pos="9360"/>
      </w:tabs>
      <w:spacing w:after="0"/>
    </w:pPr>
  </w:style>
  <w:style w:type="character" w:customStyle="1" w:styleId="FooterChar">
    <w:name w:val="Footer Char"/>
    <w:basedOn w:val="DefaultParagraphFont"/>
    <w:link w:val="Footer"/>
    <w:rsid w:val="005F0641"/>
    <w:rPr>
      <w:rFonts w:ascii="Times New Roman" w:hAnsi="Times New Roman"/>
      <w:sz w:val="24"/>
    </w:rPr>
  </w:style>
  <w:style w:type="numbering" w:styleId="1ai">
    <w:name w:val="Outline List 1"/>
    <w:basedOn w:val="NoList"/>
    <w:semiHidden/>
    <w:rsid w:val="005F0641"/>
    <w:pPr>
      <w:numPr>
        <w:numId w:val="14"/>
      </w:numPr>
    </w:pPr>
  </w:style>
  <w:style w:type="character" w:styleId="PlaceholderText">
    <w:name w:val="Placeholder Text"/>
    <w:basedOn w:val="DefaultParagraphFont"/>
    <w:rsid w:val="005F0641"/>
    <w:rPr>
      <w:color w:val="808080"/>
    </w:rPr>
  </w:style>
  <w:style w:type="paragraph" w:styleId="TOC2">
    <w:name w:val="toc 2"/>
    <w:basedOn w:val="Normal"/>
    <w:next w:val="Normal"/>
    <w:autoRedefine/>
    <w:uiPriority w:val="39"/>
    <w:unhideWhenUsed/>
    <w:qFormat/>
    <w:rsid w:val="00BB3CA5"/>
    <w:pPr>
      <w:tabs>
        <w:tab w:val="left" w:pos="660"/>
        <w:tab w:val="right" w:leader="dot" w:pos="8640"/>
      </w:tabs>
      <w:spacing w:after="0"/>
    </w:pPr>
    <w:rPr>
      <w:rFonts w:ascii="Arial" w:hAnsi="Arial" w:cs="Arial"/>
      <w:noProof/>
    </w:rPr>
  </w:style>
  <w:style w:type="character" w:styleId="Hyperlink">
    <w:name w:val="Hyperlink"/>
    <w:basedOn w:val="DefaultParagraphFont"/>
    <w:uiPriority w:val="99"/>
    <w:rsid w:val="005F0641"/>
    <w:rPr>
      <w:color w:val="0000FF"/>
      <w:u w:val="single"/>
    </w:rPr>
  </w:style>
  <w:style w:type="paragraph" w:customStyle="1" w:styleId="TableHeading">
    <w:name w:val="Table Heading"/>
    <w:next w:val="TableText"/>
    <w:autoRedefine/>
    <w:uiPriority w:val="19"/>
    <w:qFormat/>
    <w:rsid w:val="006E6A34"/>
    <w:pPr>
      <w:keepNext/>
      <w:spacing w:before="20" w:after="20" w:line="240" w:lineRule="auto"/>
    </w:pPr>
    <w:rPr>
      <w:rFonts w:ascii="Arial Narrow" w:eastAsia="Times New Roman" w:hAnsi="Arial Narrow" w:cs="Arial"/>
      <w:b/>
      <w:kern w:val="32"/>
      <w:sz w:val="20"/>
      <w:szCs w:val="24"/>
    </w:rPr>
  </w:style>
  <w:style w:type="table" w:styleId="TableGrid">
    <w:name w:val="Table Grid"/>
    <w:basedOn w:val="TableNormal"/>
    <w:uiPriority w:val="59"/>
    <w:rsid w:val="005F0641"/>
    <w:pPr>
      <w:spacing w:after="0" w:line="240" w:lineRule="auto"/>
    </w:pPr>
    <w:rPr>
      <w:rFonts w:ascii="Arial" w:eastAsia="Times New Roman" w:hAnsi="Arial" w:cs="Arial"/>
      <w:kern w:val="32"/>
      <w:sz w:val="28"/>
      <w:szCs w:val="2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FRIB5">
    <w:name w:val="Table FRIB5"/>
    <w:basedOn w:val="TableNormal"/>
    <w:next w:val="TableGrid"/>
    <w:uiPriority w:val="59"/>
    <w:locked/>
    <w:rsid w:val="005F0641"/>
    <w:pPr>
      <w:spacing w:after="0" w:line="240" w:lineRule="auto"/>
    </w:pPr>
    <w:rPr>
      <w:rFonts w:ascii="Arial" w:eastAsia="Calibri" w:hAnsi="Arial" w:cs="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Pr>
  </w:style>
  <w:style w:type="paragraph" w:styleId="Title">
    <w:name w:val="Title"/>
    <w:basedOn w:val="Normal"/>
    <w:next w:val="Normal"/>
    <w:link w:val="TitleChar"/>
    <w:rsid w:val="005F0641"/>
    <w:pPr>
      <w:spacing w:after="300"/>
      <w:contextualSpacing/>
      <w:jc w:val="center"/>
    </w:pPr>
    <w:rPr>
      <w:rFonts w:ascii="Arial" w:eastAsiaTheme="majorEastAsia" w:hAnsi="Arial" w:cstheme="majorBidi"/>
      <w:b/>
      <w:spacing w:val="5"/>
      <w:kern w:val="28"/>
      <w:sz w:val="48"/>
      <w:szCs w:val="52"/>
    </w:rPr>
  </w:style>
  <w:style w:type="character" w:customStyle="1" w:styleId="TitleChar">
    <w:name w:val="Title Char"/>
    <w:basedOn w:val="DefaultParagraphFont"/>
    <w:link w:val="Title"/>
    <w:rsid w:val="005F0641"/>
    <w:rPr>
      <w:rFonts w:ascii="Arial" w:eastAsiaTheme="majorEastAsia" w:hAnsi="Arial" w:cstheme="majorBidi"/>
      <w:b/>
      <w:spacing w:val="5"/>
      <w:kern w:val="28"/>
      <w:sz w:val="48"/>
      <w:szCs w:val="52"/>
    </w:rPr>
  </w:style>
  <w:style w:type="paragraph" w:styleId="FootnoteText">
    <w:name w:val="footnote text"/>
    <w:basedOn w:val="Normal"/>
    <w:link w:val="FootnoteTextChar"/>
    <w:uiPriority w:val="79"/>
    <w:rsid w:val="005F0641"/>
    <w:pPr>
      <w:spacing w:after="60"/>
    </w:pPr>
    <w:rPr>
      <w:rFonts w:eastAsia="Times New Roman" w:cs="Times New Roman"/>
      <w:sz w:val="20"/>
      <w:szCs w:val="20"/>
    </w:rPr>
  </w:style>
  <w:style w:type="character" w:customStyle="1" w:styleId="FootnoteTextChar">
    <w:name w:val="Footnote Text Char"/>
    <w:basedOn w:val="DefaultParagraphFont"/>
    <w:link w:val="FootnoteText"/>
    <w:uiPriority w:val="79"/>
    <w:rsid w:val="005F0641"/>
    <w:rPr>
      <w:rFonts w:ascii="Times New Roman" w:eastAsia="Times New Roman" w:hAnsi="Times New Roman" w:cs="Times New Roman"/>
      <w:sz w:val="20"/>
      <w:szCs w:val="20"/>
    </w:rPr>
  </w:style>
  <w:style w:type="character" w:styleId="FootnoteReference">
    <w:name w:val="footnote reference"/>
    <w:basedOn w:val="DefaultParagraphFont"/>
    <w:uiPriority w:val="79"/>
    <w:rsid w:val="005F0641"/>
    <w:rPr>
      <w:vertAlign w:val="superscript"/>
    </w:rPr>
  </w:style>
  <w:style w:type="paragraph" w:styleId="MacroText">
    <w:name w:val="macro"/>
    <w:link w:val="MacroTextChar"/>
    <w:rsid w:val="005F0641"/>
    <w:pPr>
      <w:tabs>
        <w:tab w:val="left" w:pos="480"/>
        <w:tab w:val="left" w:pos="960"/>
        <w:tab w:val="left" w:pos="1440"/>
        <w:tab w:val="left" w:pos="1920"/>
        <w:tab w:val="left" w:pos="2400"/>
        <w:tab w:val="left" w:pos="2880"/>
        <w:tab w:val="left" w:pos="3360"/>
        <w:tab w:val="left" w:pos="3840"/>
        <w:tab w:val="left" w:pos="4320"/>
      </w:tabs>
      <w:spacing w:before="240" w:after="0" w:line="240" w:lineRule="auto"/>
      <w:jc w:val="center"/>
    </w:pPr>
    <w:rPr>
      <w:rFonts w:ascii="Arial" w:eastAsia="Times New Roman" w:hAnsi="Arial" w:cs="Times New Roman"/>
      <w:sz w:val="28"/>
      <w:szCs w:val="20"/>
    </w:rPr>
  </w:style>
  <w:style w:type="character" w:customStyle="1" w:styleId="MacroTextChar">
    <w:name w:val="Macro Text Char"/>
    <w:basedOn w:val="DefaultParagraphFont"/>
    <w:link w:val="MacroText"/>
    <w:rsid w:val="005F0641"/>
    <w:rPr>
      <w:rFonts w:ascii="Arial" w:eastAsia="Times New Roman" w:hAnsi="Arial" w:cs="Times New Roman"/>
      <w:sz w:val="28"/>
      <w:szCs w:val="20"/>
    </w:rPr>
  </w:style>
  <w:style w:type="paragraph" w:customStyle="1" w:styleId="TableTextLast">
    <w:name w:val="Table Text Last"/>
    <w:basedOn w:val="TableText"/>
    <w:uiPriority w:val="19"/>
    <w:rsid w:val="005F0641"/>
    <w:pPr>
      <w:keepLines/>
    </w:pPr>
    <w:rPr>
      <w:rFonts w:eastAsia="Calibri" w:cs="Times New Roman"/>
      <w:szCs w:val="24"/>
    </w:rPr>
  </w:style>
  <w:style w:type="paragraph" w:styleId="TOCHeading">
    <w:name w:val="TOC Heading"/>
    <w:basedOn w:val="Heading1"/>
    <w:next w:val="Normal"/>
    <w:uiPriority w:val="39"/>
    <w:semiHidden/>
    <w:unhideWhenUsed/>
    <w:qFormat/>
    <w:rsid w:val="00C8354F"/>
    <w:pPr>
      <w:numPr>
        <w:numId w:val="0"/>
      </w:numPr>
      <w:spacing w:before="480" w:after="0" w:line="276" w:lineRule="auto"/>
      <w:outlineLvl w:val="9"/>
    </w:pPr>
    <w:rPr>
      <w:rFonts w:asciiTheme="majorHAnsi" w:hAnsiTheme="majorHAnsi"/>
      <w:color w:val="365F91" w:themeColor="accent1" w:themeShade="BF"/>
      <w:sz w:val="28"/>
      <w:lang w:eastAsia="ja-JP"/>
    </w:rPr>
  </w:style>
  <w:style w:type="paragraph" w:styleId="TOC3">
    <w:name w:val="toc 3"/>
    <w:basedOn w:val="Normal"/>
    <w:next w:val="Normal"/>
    <w:autoRedefine/>
    <w:uiPriority w:val="39"/>
    <w:unhideWhenUsed/>
    <w:qFormat/>
    <w:rsid w:val="00A43238"/>
    <w:pPr>
      <w:tabs>
        <w:tab w:val="left" w:pos="1100"/>
        <w:tab w:val="right" w:leader="dot" w:pos="8640"/>
      </w:tabs>
      <w:spacing w:after="0"/>
      <w:ind w:left="475"/>
    </w:pPr>
    <w:rPr>
      <w:rFonts w:ascii="Arial" w:hAnsi="Arial" w:cs="Arial"/>
      <w:noProof/>
    </w:rPr>
  </w:style>
  <w:style w:type="paragraph" w:styleId="Caption">
    <w:name w:val="caption"/>
    <w:basedOn w:val="Normal"/>
    <w:next w:val="Normal"/>
    <w:unhideWhenUsed/>
    <w:rsid w:val="00EC31EE"/>
    <w:pPr>
      <w:spacing w:after="200"/>
    </w:pPr>
    <w:rPr>
      <w:b/>
      <w:bCs/>
      <w:sz w:val="22"/>
      <w:szCs w:val="18"/>
    </w:rPr>
  </w:style>
  <w:style w:type="paragraph" w:styleId="BalloonText">
    <w:name w:val="Balloon Text"/>
    <w:basedOn w:val="Normal"/>
    <w:link w:val="BalloonTextChar"/>
    <w:semiHidden/>
    <w:unhideWhenUsed/>
    <w:rsid w:val="00786797"/>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86797"/>
    <w:rPr>
      <w:rFonts w:ascii="Tahoma" w:hAnsi="Tahoma" w:cs="Tahoma"/>
      <w:sz w:val="16"/>
      <w:szCs w:val="16"/>
    </w:rPr>
  </w:style>
  <w:style w:type="numbering" w:customStyle="1" w:styleId="NoList1">
    <w:name w:val="No List1"/>
    <w:next w:val="NoList"/>
    <w:uiPriority w:val="99"/>
    <w:semiHidden/>
    <w:unhideWhenUsed/>
    <w:rsid w:val="003E2AFC"/>
  </w:style>
  <w:style w:type="paragraph" w:customStyle="1" w:styleId="Bullet2">
    <w:name w:val="Bullet 2"/>
    <w:basedOn w:val="Normal"/>
    <w:semiHidden/>
    <w:locked/>
    <w:rsid w:val="003E2AFC"/>
    <w:pPr>
      <w:numPr>
        <w:numId w:val="18"/>
      </w:numPr>
      <w:spacing w:before="60" w:after="40" w:line="228" w:lineRule="auto"/>
    </w:pPr>
    <w:rPr>
      <w:rFonts w:ascii="Arial" w:hAnsi="Arial" w:cs="Arial"/>
      <w:kern w:val="32"/>
      <w:sz w:val="22"/>
    </w:rPr>
  </w:style>
  <w:style w:type="character" w:styleId="PageNumber">
    <w:name w:val="page number"/>
    <w:basedOn w:val="DefaultParagraphFont"/>
    <w:semiHidden/>
    <w:rsid w:val="003E2AFC"/>
    <w:rPr>
      <w:rFonts w:ascii="Arial" w:hAnsi="Arial"/>
      <w:color w:val="auto"/>
      <w:sz w:val="18"/>
    </w:rPr>
  </w:style>
  <w:style w:type="numbering" w:customStyle="1" w:styleId="1111111">
    <w:name w:val="1 / 1.1 / 1.1.11"/>
    <w:basedOn w:val="NoList"/>
    <w:next w:val="111111"/>
    <w:semiHidden/>
    <w:rsid w:val="003E2AFC"/>
    <w:pPr>
      <w:numPr>
        <w:numId w:val="19"/>
      </w:numPr>
    </w:pPr>
  </w:style>
  <w:style w:type="numbering" w:customStyle="1" w:styleId="1ai1">
    <w:name w:val="1 / a / i1"/>
    <w:basedOn w:val="NoList"/>
    <w:next w:val="1ai"/>
    <w:semiHidden/>
    <w:rsid w:val="003E2AFC"/>
  </w:style>
  <w:style w:type="numbering" w:styleId="ArticleSection">
    <w:name w:val="Outline List 3"/>
    <w:basedOn w:val="NoList"/>
    <w:semiHidden/>
    <w:rsid w:val="003E2AFC"/>
    <w:pPr>
      <w:numPr>
        <w:numId w:val="20"/>
      </w:numPr>
    </w:pPr>
  </w:style>
  <w:style w:type="paragraph" w:customStyle="1" w:styleId="BlockText1">
    <w:name w:val="Block Text1"/>
    <w:basedOn w:val="Normal"/>
    <w:next w:val="BlockText"/>
    <w:semiHidden/>
    <w:rsid w:val="003E2AFC"/>
    <w:pPr>
      <w:spacing w:after="200" w:line="276" w:lineRule="auto"/>
      <w:ind w:left="1440" w:right="1440"/>
    </w:pPr>
    <w:rPr>
      <w:rFonts w:ascii="Calibri" w:hAnsi="Calibri"/>
      <w:sz w:val="22"/>
    </w:rPr>
  </w:style>
  <w:style w:type="paragraph" w:customStyle="1" w:styleId="BodyText1">
    <w:name w:val="Body Text1"/>
    <w:basedOn w:val="Normal"/>
    <w:next w:val="BodyText"/>
    <w:link w:val="BodyTextChar"/>
    <w:semiHidden/>
    <w:rsid w:val="003E2AFC"/>
    <w:pPr>
      <w:spacing w:after="200" w:line="276" w:lineRule="auto"/>
    </w:pPr>
    <w:rPr>
      <w:rFonts w:asciiTheme="minorHAnsi" w:hAnsiTheme="minorHAnsi"/>
      <w:sz w:val="22"/>
    </w:rPr>
  </w:style>
  <w:style w:type="character" w:customStyle="1" w:styleId="BodyTextChar">
    <w:name w:val="Body Text Char"/>
    <w:basedOn w:val="DefaultParagraphFont"/>
    <w:link w:val="BodyText1"/>
    <w:semiHidden/>
    <w:rsid w:val="003E2AFC"/>
  </w:style>
  <w:style w:type="paragraph" w:customStyle="1" w:styleId="BodyText21">
    <w:name w:val="Body Text 21"/>
    <w:basedOn w:val="Normal"/>
    <w:next w:val="BodyText2"/>
    <w:link w:val="BodyText2Char"/>
    <w:semiHidden/>
    <w:rsid w:val="003E2AFC"/>
    <w:pPr>
      <w:spacing w:after="200" w:line="480" w:lineRule="auto"/>
    </w:pPr>
    <w:rPr>
      <w:rFonts w:asciiTheme="minorHAnsi" w:hAnsiTheme="minorHAnsi"/>
      <w:sz w:val="22"/>
    </w:rPr>
  </w:style>
  <w:style w:type="character" w:customStyle="1" w:styleId="BodyText2Char">
    <w:name w:val="Body Text 2 Char"/>
    <w:basedOn w:val="DefaultParagraphFont"/>
    <w:link w:val="BodyText21"/>
    <w:semiHidden/>
    <w:rsid w:val="003E2AFC"/>
  </w:style>
  <w:style w:type="paragraph" w:customStyle="1" w:styleId="BodyText31">
    <w:name w:val="Body Text 31"/>
    <w:basedOn w:val="Normal"/>
    <w:next w:val="BodyText3"/>
    <w:link w:val="BodyText3Char"/>
    <w:semiHidden/>
    <w:rsid w:val="003E2AFC"/>
    <w:pPr>
      <w:spacing w:after="200" w:line="276" w:lineRule="auto"/>
    </w:pPr>
    <w:rPr>
      <w:rFonts w:asciiTheme="minorHAnsi" w:hAnsiTheme="minorHAnsi"/>
      <w:sz w:val="16"/>
      <w:szCs w:val="16"/>
    </w:rPr>
  </w:style>
  <w:style w:type="character" w:customStyle="1" w:styleId="BodyText3Char">
    <w:name w:val="Body Text 3 Char"/>
    <w:basedOn w:val="DefaultParagraphFont"/>
    <w:link w:val="BodyText31"/>
    <w:semiHidden/>
    <w:rsid w:val="003E2AFC"/>
    <w:rPr>
      <w:sz w:val="16"/>
      <w:szCs w:val="16"/>
    </w:rPr>
  </w:style>
  <w:style w:type="paragraph" w:customStyle="1" w:styleId="BodyTextFirstIndent1">
    <w:name w:val="Body Text First Indent1"/>
    <w:basedOn w:val="BodyText"/>
    <w:next w:val="BodyTextFirstIndent"/>
    <w:link w:val="BodyTextFirstIndentChar"/>
    <w:semiHidden/>
    <w:rsid w:val="003E2AFC"/>
    <w:pPr>
      <w:spacing w:after="200" w:line="276" w:lineRule="auto"/>
      <w:ind w:firstLine="210"/>
    </w:pPr>
    <w:rPr>
      <w:rFonts w:asciiTheme="minorHAnsi" w:hAnsiTheme="minorHAnsi"/>
      <w:sz w:val="22"/>
    </w:rPr>
  </w:style>
  <w:style w:type="character" w:customStyle="1" w:styleId="BodyTextFirstIndentChar">
    <w:name w:val="Body Text First Indent Char"/>
    <w:basedOn w:val="BodyTextChar"/>
    <w:link w:val="BodyTextFirstIndent1"/>
    <w:semiHidden/>
    <w:rsid w:val="003E2AFC"/>
  </w:style>
  <w:style w:type="paragraph" w:customStyle="1" w:styleId="BodyTextIndent1">
    <w:name w:val="Body Text Indent1"/>
    <w:basedOn w:val="Normal"/>
    <w:next w:val="BodyTextIndent"/>
    <w:link w:val="BodyTextIndentChar"/>
    <w:semiHidden/>
    <w:rsid w:val="003E2AFC"/>
    <w:pPr>
      <w:spacing w:after="200" w:line="276" w:lineRule="auto"/>
      <w:ind w:left="360"/>
    </w:pPr>
    <w:rPr>
      <w:rFonts w:asciiTheme="minorHAnsi" w:hAnsiTheme="minorHAnsi"/>
      <w:sz w:val="22"/>
    </w:rPr>
  </w:style>
  <w:style w:type="character" w:customStyle="1" w:styleId="BodyTextIndentChar">
    <w:name w:val="Body Text Indent Char"/>
    <w:basedOn w:val="DefaultParagraphFont"/>
    <w:link w:val="BodyTextIndent1"/>
    <w:semiHidden/>
    <w:rsid w:val="003E2AFC"/>
  </w:style>
  <w:style w:type="paragraph" w:customStyle="1" w:styleId="BodyTextFirstIndent21">
    <w:name w:val="Body Text First Indent 21"/>
    <w:basedOn w:val="BodyTextIndent"/>
    <w:next w:val="BodyTextFirstIndent2"/>
    <w:link w:val="BodyTextFirstIndent2Char"/>
    <w:semiHidden/>
    <w:rsid w:val="003E2AFC"/>
    <w:pPr>
      <w:spacing w:after="200" w:line="276" w:lineRule="auto"/>
      <w:ind w:firstLine="210"/>
    </w:pPr>
    <w:rPr>
      <w:rFonts w:asciiTheme="minorHAnsi" w:hAnsiTheme="minorHAnsi"/>
      <w:sz w:val="22"/>
    </w:rPr>
  </w:style>
  <w:style w:type="character" w:customStyle="1" w:styleId="BodyTextFirstIndent2Char">
    <w:name w:val="Body Text First Indent 2 Char"/>
    <w:basedOn w:val="BodyTextIndentChar"/>
    <w:link w:val="BodyTextFirstIndent21"/>
    <w:semiHidden/>
    <w:rsid w:val="003E2AFC"/>
  </w:style>
  <w:style w:type="paragraph" w:customStyle="1" w:styleId="BodyTextIndent21">
    <w:name w:val="Body Text Indent 21"/>
    <w:basedOn w:val="Normal"/>
    <w:next w:val="BodyTextIndent2"/>
    <w:link w:val="BodyTextIndent2Char"/>
    <w:semiHidden/>
    <w:rsid w:val="003E2AFC"/>
    <w:pPr>
      <w:spacing w:after="200" w:line="480" w:lineRule="auto"/>
      <w:ind w:left="360"/>
    </w:pPr>
    <w:rPr>
      <w:rFonts w:asciiTheme="minorHAnsi" w:hAnsiTheme="minorHAnsi"/>
      <w:sz w:val="22"/>
    </w:rPr>
  </w:style>
  <w:style w:type="character" w:customStyle="1" w:styleId="BodyTextIndent2Char">
    <w:name w:val="Body Text Indent 2 Char"/>
    <w:basedOn w:val="DefaultParagraphFont"/>
    <w:link w:val="BodyTextIndent21"/>
    <w:semiHidden/>
    <w:rsid w:val="003E2AFC"/>
  </w:style>
  <w:style w:type="paragraph" w:customStyle="1" w:styleId="BodyTextIndent31">
    <w:name w:val="Body Text Indent 31"/>
    <w:basedOn w:val="Normal"/>
    <w:next w:val="BodyTextIndent3"/>
    <w:link w:val="BodyTextIndent3Char"/>
    <w:semiHidden/>
    <w:rsid w:val="003E2AFC"/>
    <w:pPr>
      <w:spacing w:after="200" w:line="276" w:lineRule="auto"/>
      <w:ind w:left="360"/>
    </w:pPr>
    <w:rPr>
      <w:rFonts w:asciiTheme="minorHAnsi" w:hAnsiTheme="minorHAnsi"/>
      <w:sz w:val="16"/>
      <w:szCs w:val="16"/>
    </w:rPr>
  </w:style>
  <w:style w:type="character" w:customStyle="1" w:styleId="BodyTextIndent3Char">
    <w:name w:val="Body Text Indent 3 Char"/>
    <w:basedOn w:val="DefaultParagraphFont"/>
    <w:link w:val="BodyTextIndent31"/>
    <w:semiHidden/>
    <w:rsid w:val="003E2AFC"/>
    <w:rPr>
      <w:sz w:val="16"/>
      <w:szCs w:val="16"/>
    </w:rPr>
  </w:style>
  <w:style w:type="paragraph" w:customStyle="1" w:styleId="Closing1">
    <w:name w:val="Closing1"/>
    <w:basedOn w:val="Normal"/>
    <w:next w:val="Closing"/>
    <w:link w:val="ClosingChar"/>
    <w:semiHidden/>
    <w:rsid w:val="003E2AFC"/>
    <w:pPr>
      <w:spacing w:after="200" w:line="276" w:lineRule="auto"/>
      <w:ind w:left="4320"/>
    </w:pPr>
    <w:rPr>
      <w:rFonts w:asciiTheme="minorHAnsi" w:hAnsiTheme="minorHAnsi"/>
      <w:sz w:val="22"/>
    </w:rPr>
  </w:style>
  <w:style w:type="character" w:customStyle="1" w:styleId="ClosingChar">
    <w:name w:val="Closing Char"/>
    <w:basedOn w:val="DefaultParagraphFont"/>
    <w:link w:val="Closing1"/>
    <w:semiHidden/>
    <w:rsid w:val="003E2AFC"/>
  </w:style>
  <w:style w:type="paragraph" w:customStyle="1" w:styleId="Date1">
    <w:name w:val="Date1"/>
    <w:basedOn w:val="Normal"/>
    <w:next w:val="Normal"/>
    <w:semiHidden/>
    <w:rsid w:val="003E2AFC"/>
    <w:pPr>
      <w:spacing w:after="200" w:line="276" w:lineRule="auto"/>
    </w:pPr>
    <w:rPr>
      <w:rFonts w:ascii="Calibri" w:hAnsi="Calibri"/>
      <w:sz w:val="22"/>
    </w:rPr>
  </w:style>
  <w:style w:type="character" w:customStyle="1" w:styleId="DateChar">
    <w:name w:val="Date Char"/>
    <w:basedOn w:val="DefaultParagraphFont"/>
    <w:link w:val="Date"/>
    <w:semiHidden/>
    <w:rsid w:val="003E2AFC"/>
  </w:style>
  <w:style w:type="paragraph" w:customStyle="1" w:styleId="E-mailSignature1">
    <w:name w:val="E-mail Signature1"/>
    <w:basedOn w:val="Normal"/>
    <w:next w:val="E-mailSignature"/>
    <w:link w:val="E-mailSignatureChar"/>
    <w:semiHidden/>
    <w:rsid w:val="003E2AFC"/>
    <w:pPr>
      <w:spacing w:after="200" w:line="276" w:lineRule="auto"/>
    </w:pPr>
    <w:rPr>
      <w:rFonts w:asciiTheme="minorHAnsi" w:hAnsiTheme="minorHAnsi"/>
      <w:sz w:val="22"/>
    </w:rPr>
  </w:style>
  <w:style w:type="character" w:customStyle="1" w:styleId="E-mailSignatureChar">
    <w:name w:val="E-mail Signature Char"/>
    <w:basedOn w:val="DefaultParagraphFont"/>
    <w:link w:val="E-mailSignature1"/>
    <w:semiHidden/>
    <w:rsid w:val="003E2AFC"/>
  </w:style>
  <w:style w:type="paragraph" w:customStyle="1" w:styleId="EnvelopeAddress1">
    <w:name w:val="Envelope Address1"/>
    <w:basedOn w:val="Normal"/>
    <w:next w:val="EnvelopeAddress"/>
    <w:semiHidden/>
    <w:rsid w:val="003E2AFC"/>
    <w:pPr>
      <w:framePr w:w="7920" w:h="1980" w:hRule="exact" w:hSpace="180" w:wrap="auto" w:hAnchor="page" w:xAlign="center" w:yAlign="bottom"/>
      <w:spacing w:after="200" w:line="276" w:lineRule="auto"/>
      <w:ind w:left="2880"/>
    </w:pPr>
    <w:rPr>
      <w:rFonts w:ascii="Calibri" w:hAnsi="Calibri" w:cs="Arial"/>
      <w:sz w:val="22"/>
    </w:rPr>
  </w:style>
  <w:style w:type="paragraph" w:customStyle="1" w:styleId="EnvelopeReturn1">
    <w:name w:val="Envelope Return1"/>
    <w:basedOn w:val="Normal"/>
    <w:next w:val="EnvelopeReturn"/>
    <w:semiHidden/>
    <w:rsid w:val="003E2AFC"/>
    <w:pPr>
      <w:spacing w:after="200" w:line="276" w:lineRule="auto"/>
    </w:pPr>
    <w:rPr>
      <w:rFonts w:ascii="Calibri" w:hAnsi="Calibri" w:cs="Arial"/>
      <w:sz w:val="20"/>
      <w:szCs w:val="20"/>
    </w:rPr>
  </w:style>
  <w:style w:type="character" w:styleId="FollowedHyperlink">
    <w:name w:val="FollowedHyperlink"/>
    <w:basedOn w:val="DefaultParagraphFont"/>
    <w:semiHidden/>
    <w:rsid w:val="003E2AFC"/>
    <w:rPr>
      <w:color w:val="800080"/>
      <w:u w:val="single"/>
    </w:rPr>
  </w:style>
  <w:style w:type="character" w:styleId="HTMLAcronym">
    <w:name w:val="HTML Acronym"/>
    <w:basedOn w:val="DefaultParagraphFont"/>
    <w:semiHidden/>
    <w:rsid w:val="003E2AFC"/>
  </w:style>
  <w:style w:type="paragraph" w:customStyle="1" w:styleId="HTMLAddress1">
    <w:name w:val="HTML Address1"/>
    <w:basedOn w:val="Normal"/>
    <w:next w:val="HTMLAddress"/>
    <w:link w:val="HTMLAddressChar"/>
    <w:semiHidden/>
    <w:rsid w:val="003E2AFC"/>
    <w:pPr>
      <w:spacing w:after="200" w:line="276" w:lineRule="auto"/>
    </w:pPr>
    <w:rPr>
      <w:rFonts w:asciiTheme="minorHAnsi" w:hAnsiTheme="minorHAnsi"/>
      <w:i/>
      <w:iCs/>
      <w:sz w:val="22"/>
    </w:rPr>
  </w:style>
  <w:style w:type="character" w:customStyle="1" w:styleId="HTMLAddressChar">
    <w:name w:val="HTML Address Char"/>
    <w:basedOn w:val="DefaultParagraphFont"/>
    <w:link w:val="HTMLAddress1"/>
    <w:semiHidden/>
    <w:rsid w:val="003E2AFC"/>
    <w:rPr>
      <w:i/>
      <w:iCs/>
    </w:rPr>
  </w:style>
  <w:style w:type="character" w:styleId="HTMLCite">
    <w:name w:val="HTML Cite"/>
    <w:basedOn w:val="DefaultParagraphFont"/>
    <w:semiHidden/>
    <w:rsid w:val="003E2AFC"/>
    <w:rPr>
      <w:i/>
      <w:iCs/>
    </w:rPr>
  </w:style>
  <w:style w:type="character" w:styleId="HTMLCode">
    <w:name w:val="HTML Code"/>
    <w:basedOn w:val="DefaultParagraphFont"/>
    <w:semiHidden/>
    <w:rsid w:val="003E2AFC"/>
    <w:rPr>
      <w:rFonts w:ascii="Courier New" w:hAnsi="Courier New" w:cs="Courier New"/>
      <w:sz w:val="20"/>
      <w:szCs w:val="20"/>
    </w:rPr>
  </w:style>
  <w:style w:type="character" w:styleId="HTMLDefinition">
    <w:name w:val="HTML Definition"/>
    <w:basedOn w:val="DefaultParagraphFont"/>
    <w:semiHidden/>
    <w:rsid w:val="003E2AFC"/>
    <w:rPr>
      <w:i/>
      <w:iCs/>
    </w:rPr>
  </w:style>
  <w:style w:type="character" w:styleId="HTMLKeyboard">
    <w:name w:val="HTML Keyboard"/>
    <w:basedOn w:val="DefaultParagraphFont"/>
    <w:semiHidden/>
    <w:rsid w:val="003E2AFC"/>
    <w:rPr>
      <w:rFonts w:ascii="Courier New" w:hAnsi="Courier New" w:cs="Courier New"/>
      <w:sz w:val="20"/>
      <w:szCs w:val="20"/>
    </w:rPr>
  </w:style>
  <w:style w:type="paragraph" w:customStyle="1" w:styleId="HTMLPreformatted1">
    <w:name w:val="HTML Preformatted1"/>
    <w:basedOn w:val="Normal"/>
    <w:next w:val="HTMLPreformatted"/>
    <w:link w:val="HTMLPreformattedChar"/>
    <w:semiHidden/>
    <w:rsid w:val="003E2AFC"/>
    <w:pPr>
      <w:spacing w:after="200" w:line="276" w:lineRule="auto"/>
    </w:pPr>
    <w:rPr>
      <w:rFonts w:ascii="Courier New" w:hAnsi="Courier New" w:cs="Courier New"/>
      <w:sz w:val="20"/>
      <w:szCs w:val="20"/>
    </w:rPr>
  </w:style>
  <w:style w:type="character" w:customStyle="1" w:styleId="HTMLPreformattedChar">
    <w:name w:val="HTML Preformatted Char"/>
    <w:basedOn w:val="DefaultParagraphFont"/>
    <w:link w:val="HTMLPreformatted1"/>
    <w:semiHidden/>
    <w:rsid w:val="003E2AFC"/>
    <w:rPr>
      <w:rFonts w:ascii="Courier New" w:hAnsi="Courier New" w:cs="Courier New"/>
      <w:sz w:val="20"/>
      <w:szCs w:val="20"/>
    </w:rPr>
  </w:style>
  <w:style w:type="character" w:styleId="HTMLSample">
    <w:name w:val="HTML Sample"/>
    <w:basedOn w:val="DefaultParagraphFont"/>
    <w:semiHidden/>
    <w:rsid w:val="003E2AFC"/>
    <w:rPr>
      <w:rFonts w:ascii="Courier New" w:hAnsi="Courier New" w:cs="Courier New"/>
    </w:rPr>
  </w:style>
  <w:style w:type="character" w:styleId="HTMLTypewriter">
    <w:name w:val="HTML Typewriter"/>
    <w:basedOn w:val="DefaultParagraphFont"/>
    <w:semiHidden/>
    <w:rsid w:val="003E2AFC"/>
    <w:rPr>
      <w:rFonts w:ascii="Courier New" w:hAnsi="Courier New" w:cs="Courier New"/>
      <w:sz w:val="20"/>
      <w:szCs w:val="20"/>
    </w:rPr>
  </w:style>
  <w:style w:type="character" w:styleId="HTMLVariable">
    <w:name w:val="HTML Variable"/>
    <w:basedOn w:val="DefaultParagraphFont"/>
    <w:semiHidden/>
    <w:rsid w:val="003E2AFC"/>
    <w:rPr>
      <w:i/>
      <w:iCs/>
    </w:rPr>
  </w:style>
  <w:style w:type="character" w:styleId="LineNumber">
    <w:name w:val="line number"/>
    <w:basedOn w:val="DefaultParagraphFont"/>
    <w:semiHidden/>
    <w:rsid w:val="003E2AFC"/>
  </w:style>
  <w:style w:type="paragraph" w:customStyle="1" w:styleId="List41">
    <w:name w:val="List 41"/>
    <w:basedOn w:val="Normal"/>
    <w:next w:val="List4"/>
    <w:semiHidden/>
    <w:rsid w:val="003E2AFC"/>
    <w:pPr>
      <w:spacing w:after="200" w:line="276" w:lineRule="auto"/>
      <w:ind w:left="1440" w:hanging="360"/>
    </w:pPr>
    <w:rPr>
      <w:rFonts w:ascii="Calibri" w:hAnsi="Calibri"/>
      <w:sz w:val="22"/>
    </w:rPr>
  </w:style>
  <w:style w:type="paragraph" w:customStyle="1" w:styleId="List51">
    <w:name w:val="List 51"/>
    <w:basedOn w:val="Normal"/>
    <w:next w:val="List5"/>
    <w:semiHidden/>
    <w:rsid w:val="003E2AFC"/>
    <w:pPr>
      <w:spacing w:after="200" w:line="276" w:lineRule="auto"/>
      <w:ind w:left="1800" w:hanging="360"/>
    </w:pPr>
    <w:rPr>
      <w:rFonts w:ascii="Calibri" w:hAnsi="Calibri"/>
      <w:sz w:val="22"/>
    </w:rPr>
  </w:style>
  <w:style w:type="paragraph" w:customStyle="1" w:styleId="ListBullet1">
    <w:name w:val="List Bullet1"/>
    <w:basedOn w:val="Normal"/>
    <w:next w:val="ListBullet"/>
    <w:semiHidden/>
    <w:rsid w:val="003E2AFC"/>
    <w:pPr>
      <w:tabs>
        <w:tab w:val="num" w:pos="1152"/>
      </w:tabs>
      <w:spacing w:after="200" w:line="276" w:lineRule="auto"/>
    </w:pPr>
    <w:rPr>
      <w:rFonts w:ascii="Calibri" w:hAnsi="Calibri"/>
      <w:sz w:val="22"/>
    </w:rPr>
  </w:style>
  <w:style w:type="paragraph" w:customStyle="1" w:styleId="ListBullet21">
    <w:name w:val="List Bullet 21"/>
    <w:basedOn w:val="Normal"/>
    <w:next w:val="ListBullet2"/>
    <w:semiHidden/>
    <w:rsid w:val="003E2AFC"/>
    <w:pPr>
      <w:spacing w:after="200" w:line="276" w:lineRule="auto"/>
      <w:ind w:left="720" w:hanging="360"/>
    </w:pPr>
    <w:rPr>
      <w:rFonts w:ascii="Calibri" w:hAnsi="Calibri"/>
      <w:sz w:val="22"/>
    </w:rPr>
  </w:style>
  <w:style w:type="paragraph" w:customStyle="1" w:styleId="ListBullet31">
    <w:name w:val="List Bullet 31"/>
    <w:basedOn w:val="Normal"/>
    <w:next w:val="ListBullet3"/>
    <w:semiHidden/>
    <w:rsid w:val="003E2AFC"/>
    <w:pPr>
      <w:spacing w:after="200" w:line="276" w:lineRule="auto"/>
      <w:ind w:left="720" w:hanging="360"/>
    </w:pPr>
    <w:rPr>
      <w:rFonts w:ascii="Calibri" w:hAnsi="Calibri"/>
      <w:sz w:val="22"/>
    </w:rPr>
  </w:style>
  <w:style w:type="paragraph" w:customStyle="1" w:styleId="ListBullet41">
    <w:name w:val="List Bullet 41"/>
    <w:basedOn w:val="Normal"/>
    <w:next w:val="ListBullet4"/>
    <w:semiHidden/>
    <w:rsid w:val="003E2AFC"/>
    <w:pPr>
      <w:spacing w:after="200" w:line="276" w:lineRule="auto"/>
      <w:ind w:left="1440" w:hanging="360"/>
    </w:pPr>
    <w:rPr>
      <w:rFonts w:ascii="Calibri" w:hAnsi="Calibri"/>
      <w:sz w:val="22"/>
    </w:rPr>
  </w:style>
  <w:style w:type="paragraph" w:customStyle="1" w:styleId="ListBullet51">
    <w:name w:val="List Bullet 51"/>
    <w:basedOn w:val="Normal"/>
    <w:next w:val="ListBullet5"/>
    <w:semiHidden/>
    <w:rsid w:val="003E2AFC"/>
    <w:pPr>
      <w:tabs>
        <w:tab w:val="num" w:pos="1152"/>
      </w:tabs>
      <w:spacing w:after="200" w:line="276" w:lineRule="auto"/>
    </w:pPr>
    <w:rPr>
      <w:rFonts w:ascii="Calibri" w:hAnsi="Calibri"/>
      <w:sz w:val="22"/>
    </w:rPr>
  </w:style>
  <w:style w:type="paragraph" w:customStyle="1" w:styleId="ListContinue21">
    <w:name w:val="List Continue 21"/>
    <w:basedOn w:val="Normal"/>
    <w:next w:val="ListContinue2"/>
    <w:semiHidden/>
    <w:rsid w:val="003E2AFC"/>
    <w:pPr>
      <w:spacing w:after="200" w:line="276" w:lineRule="auto"/>
      <w:ind w:left="720"/>
    </w:pPr>
    <w:rPr>
      <w:rFonts w:ascii="Calibri" w:hAnsi="Calibri"/>
      <w:sz w:val="22"/>
    </w:rPr>
  </w:style>
  <w:style w:type="paragraph" w:customStyle="1" w:styleId="ListContinue31">
    <w:name w:val="List Continue 31"/>
    <w:basedOn w:val="Normal"/>
    <w:next w:val="ListContinue3"/>
    <w:semiHidden/>
    <w:rsid w:val="003E2AFC"/>
    <w:pPr>
      <w:spacing w:after="200" w:line="276" w:lineRule="auto"/>
      <w:ind w:left="1080"/>
    </w:pPr>
    <w:rPr>
      <w:rFonts w:ascii="Calibri" w:hAnsi="Calibri"/>
      <w:sz w:val="22"/>
    </w:rPr>
  </w:style>
  <w:style w:type="paragraph" w:customStyle="1" w:styleId="ListContinue41">
    <w:name w:val="List Continue 41"/>
    <w:basedOn w:val="Normal"/>
    <w:next w:val="ListContinue4"/>
    <w:semiHidden/>
    <w:rsid w:val="003E2AFC"/>
    <w:pPr>
      <w:spacing w:after="200" w:line="276" w:lineRule="auto"/>
      <w:ind w:left="1440"/>
    </w:pPr>
    <w:rPr>
      <w:rFonts w:ascii="Calibri" w:hAnsi="Calibri"/>
      <w:sz w:val="22"/>
    </w:rPr>
  </w:style>
  <w:style w:type="paragraph" w:customStyle="1" w:styleId="ListContinue51">
    <w:name w:val="List Continue 51"/>
    <w:basedOn w:val="Normal"/>
    <w:next w:val="ListContinue5"/>
    <w:semiHidden/>
    <w:rsid w:val="003E2AFC"/>
    <w:pPr>
      <w:spacing w:after="200" w:line="276" w:lineRule="auto"/>
      <w:ind w:left="1800"/>
    </w:pPr>
    <w:rPr>
      <w:rFonts w:ascii="Calibri" w:hAnsi="Calibri"/>
      <w:sz w:val="22"/>
    </w:rPr>
  </w:style>
  <w:style w:type="paragraph" w:customStyle="1" w:styleId="ListNumber31">
    <w:name w:val="List Number 31"/>
    <w:basedOn w:val="Normal"/>
    <w:next w:val="ListNumber3"/>
    <w:semiHidden/>
    <w:rsid w:val="003E2AFC"/>
    <w:pPr>
      <w:tabs>
        <w:tab w:val="num" w:pos="360"/>
      </w:tabs>
      <w:spacing w:after="200" w:line="276" w:lineRule="auto"/>
      <w:ind w:left="360" w:hanging="360"/>
    </w:pPr>
    <w:rPr>
      <w:rFonts w:ascii="Calibri" w:hAnsi="Calibri"/>
      <w:sz w:val="22"/>
    </w:rPr>
  </w:style>
  <w:style w:type="paragraph" w:customStyle="1" w:styleId="ListNumber41">
    <w:name w:val="List Number 41"/>
    <w:basedOn w:val="Normal"/>
    <w:next w:val="ListNumber4"/>
    <w:semiHidden/>
    <w:rsid w:val="003E2AFC"/>
    <w:pPr>
      <w:tabs>
        <w:tab w:val="num" w:pos="720"/>
      </w:tabs>
      <w:spacing w:after="200" w:line="276" w:lineRule="auto"/>
      <w:ind w:left="720" w:hanging="360"/>
    </w:pPr>
    <w:rPr>
      <w:rFonts w:ascii="Calibri" w:hAnsi="Calibri"/>
      <w:sz w:val="22"/>
    </w:rPr>
  </w:style>
  <w:style w:type="paragraph" w:customStyle="1" w:styleId="ListNumber51">
    <w:name w:val="List Number 51"/>
    <w:basedOn w:val="Normal"/>
    <w:next w:val="ListNumber5"/>
    <w:semiHidden/>
    <w:rsid w:val="003E2AFC"/>
    <w:pPr>
      <w:tabs>
        <w:tab w:val="num" w:pos="1080"/>
      </w:tabs>
      <w:spacing w:after="200" w:line="276" w:lineRule="auto"/>
      <w:ind w:left="1080" w:hanging="360"/>
    </w:pPr>
    <w:rPr>
      <w:rFonts w:ascii="Calibri" w:hAnsi="Calibri"/>
      <w:sz w:val="22"/>
    </w:rPr>
  </w:style>
  <w:style w:type="paragraph" w:customStyle="1" w:styleId="MessageHeader1">
    <w:name w:val="Message Header1"/>
    <w:basedOn w:val="Normal"/>
    <w:next w:val="MessageHeader"/>
    <w:link w:val="MessageHeaderChar"/>
    <w:semiHidden/>
    <w:rsid w:val="003E2AFC"/>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Theme="minorHAnsi" w:hAnsiTheme="minorHAnsi" w:cs="Arial"/>
      <w:sz w:val="22"/>
    </w:rPr>
  </w:style>
  <w:style w:type="character" w:customStyle="1" w:styleId="MessageHeaderChar">
    <w:name w:val="Message Header Char"/>
    <w:basedOn w:val="DefaultParagraphFont"/>
    <w:link w:val="MessageHeader1"/>
    <w:semiHidden/>
    <w:rsid w:val="003E2AFC"/>
    <w:rPr>
      <w:rFonts w:cs="Arial"/>
      <w:shd w:val="pct20" w:color="auto" w:fill="auto"/>
    </w:rPr>
  </w:style>
  <w:style w:type="paragraph" w:customStyle="1" w:styleId="NormalWeb1">
    <w:name w:val="Normal (Web)1"/>
    <w:basedOn w:val="Normal"/>
    <w:next w:val="NormalWeb"/>
    <w:semiHidden/>
    <w:rsid w:val="003E2AFC"/>
    <w:pPr>
      <w:spacing w:after="200" w:line="276" w:lineRule="auto"/>
    </w:pPr>
    <w:rPr>
      <w:rFonts w:ascii="Calibri" w:hAnsi="Calibri"/>
      <w:sz w:val="22"/>
    </w:rPr>
  </w:style>
  <w:style w:type="paragraph" w:customStyle="1" w:styleId="NormalIndent1">
    <w:name w:val="Normal Indent1"/>
    <w:basedOn w:val="Normal"/>
    <w:next w:val="NormalIndent"/>
    <w:semiHidden/>
    <w:rsid w:val="003E2AFC"/>
    <w:pPr>
      <w:spacing w:after="200" w:line="276" w:lineRule="auto"/>
      <w:ind w:left="720"/>
    </w:pPr>
    <w:rPr>
      <w:rFonts w:ascii="Calibri" w:hAnsi="Calibri"/>
      <w:sz w:val="22"/>
    </w:rPr>
  </w:style>
  <w:style w:type="paragraph" w:customStyle="1" w:styleId="NoteHeading1">
    <w:name w:val="Note Heading1"/>
    <w:basedOn w:val="Normal"/>
    <w:next w:val="Normal"/>
    <w:semiHidden/>
    <w:rsid w:val="003E2AFC"/>
    <w:pPr>
      <w:spacing w:after="200" w:line="276" w:lineRule="auto"/>
    </w:pPr>
    <w:rPr>
      <w:rFonts w:ascii="Calibri" w:hAnsi="Calibri"/>
      <w:sz w:val="22"/>
    </w:rPr>
  </w:style>
  <w:style w:type="character" w:customStyle="1" w:styleId="NoteHeadingChar">
    <w:name w:val="Note Heading Char"/>
    <w:basedOn w:val="DefaultParagraphFont"/>
    <w:link w:val="NoteHeading"/>
    <w:semiHidden/>
    <w:rsid w:val="003E2AFC"/>
  </w:style>
  <w:style w:type="paragraph" w:customStyle="1" w:styleId="PlainText1">
    <w:name w:val="Plain Text1"/>
    <w:basedOn w:val="Normal"/>
    <w:next w:val="PlainText"/>
    <w:link w:val="PlainTextChar"/>
    <w:semiHidden/>
    <w:rsid w:val="003E2AFC"/>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1"/>
    <w:semiHidden/>
    <w:rsid w:val="003E2AFC"/>
    <w:rPr>
      <w:rFonts w:ascii="Courier New" w:hAnsi="Courier New" w:cs="Courier New"/>
      <w:sz w:val="20"/>
      <w:szCs w:val="20"/>
    </w:rPr>
  </w:style>
  <w:style w:type="paragraph" w:customStyle="1" w:styleId="Salutation1">
    <w:name w:val="Salutation1"/>
    <w:basedOn w:val="Normal"/>
    <w:next w:val="Normal"/>
    <w:semiHidden/>
    <w:rsid w:val="003E2AFC"/>
    <w:pPr>
      <w:spacing w:after="200" w:line="276" w:lineRule="auto"/>
    </w:pPr>
    <w:rPr>
      <w:rFonts w:ascii="Calibri" w:hAnsi="Calibri"/>
      <w:sz w:val="22"/>
    </w:rPr>
  </w:style>
  <w:style w:type="character" w:customStyle="1" w:styleId="SalutationChar">
    <w:name w:val="Salutation Char"/>
    <w:basedOn w:val="DefaultParagraphFont"/>
    <w:link w:val="Salutation"/>
    <w:semiHidden/>
    <w:rsid w:val="003E2AFC"/>
  </w:style>
  <w:style w:type="paragraph" w:customStyle="1" w:styleId="Signature1">
    <w:name w:val="Signature1"/>
    <w:basedOn w:val="Normal"/>
    <w:next w:val="Signature"/>
    <w:link w:val="SignatureChar"/>
    <w:semiHidden/>
    <w:rsid w:val="003E2AFC"/>
    <w:pPr>
      <w:spacing w:after="200" w:line="276" w:lineRule="auto"/>
      <w:ind w:left="4320"/>
    </w:pPr>
    <w:rPr>
      <w:rFonts w:asciiTheme="minorHAnsi" w:hAnsiTheme="minorHAnsi"/>
      <w:sz w:val="22"/>
    </w:rPr>
  </w:style>
  <w:style w:type="character" w:customStyle="1" w:styleId="SignatureChar">
    <w:name w:val="Signature Char"/>
    <w:basedOn w:val="DefaultParagraphFont"/>
    <w:link w:val="Signature1"/>
    <w:semiHidden/>
    <w:rsid w:val="003E2AFC"/>
  </w:style>
  <w:style w:type="character" w:styleId="Strong">
    <w:name w:val="Strong"/>
    <w:basedOn w:val="DefaultParagraphFont"/>
    <w:rsid w:val="003E2AFC"/>
    <w:rPr>
      <w:b/>
      <w:bCs/>
    </w:rPr>
  </w:style>
  <w:style w:type="paragraph" w:customStyle="1" w:styleId="Subtitle1">
    <w:name w:val="Subtitle1"/>
    <w:basedOn w:val="Normal"/>
    <w:next w:val="Subtitle"/>
    <w:link w:val="SubtitleChar"/>
    <w:rsid w:val="003E2AFC"/>
    <w:pPr>
      <w:spacing w:after="200" w:line="276" w:lineRule="auto"/>
      <w:jc w:val="center"/>
      <w:outlineLvl w:val="1"/>
    </w:pPr>
    <w:rPr>
      <w:rFonts w:asciiTheme="minorHAnsi" w:hAnsiTheme="minorHAnsi" w:cs="Arial"/>
      <w:sz w:val="22"/>
    </w:rPr>
  </w:style>
  <w:style w:type="character" w:customStyle="1" w:styleId="SubtitleChar">
    <w:name w:val="Subtitle Char"/>
    <w:basedOn w:val="DefaultParagraphFont"/>
    <w:link w:val="Subtitle1"/>
    <w:rsid w:val="003E2AFC"/>
    <w:rPr>
      <w:rFonts w:cs="Arial"/>
    </w:rPr>
  </w:style>
  <w:style w:type="table" w:styleId="Table3Deffects1">
    <w:name w:val="Table 3D effects 1"/>
    <w:basedOn w:val="TableNormal"/>
    <w:semiHidden/>
    <w:rsid w:val="003E2AFC"/>
    <w:pPr>
      <w:spacing w:before="40" w:after="120" w:line="228" w:lineRule="auto"/>
    </w:pPr>
    <w:rPr>
      <w:rFonts w:ascii="Arial" w:eastAsia="Times New Roman" w:hAnsi="Arial" w:cs="Arial"/>
      <w:kern w:val="32"/>
      <w:sz w:val="28"/>
      <w:szCs w:val="28"/>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E2AFC"/>
    <w:pPr>
      <w:spacing w:before="40" w:after="120" w:line="228" w:lineRule="auto"/>
    </w:pPr>
    <w:rPr>
      <w:rFonts w:ascii="Arial" w:eastAsia="Times New Roman" w:hAnsi="Arial" w:cs="Arial"/>
      <w:kern w:val="32"/>
      <w:sz w:val="28"/>
      <w:szCs w:val="28"/>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E2AFC"/>
    <w:pPr>
      <w:spacing w:before="40" w:after="120" w:line="228" w:lineRule="auto"/>
    </w:pPr>
    <w:rPr>
      <w:rFonts w:ascii="Arial" w:eastAsia="Times New Roman" w:hAnsi="Arial" w:cs="Arial"/>
      <w:kern w:val="32"/>
      <w:sz w:val="28"/>
      <w:szCs w:val="2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E2AFC"/>
    <w:pPr>
      <w:spacing w:before="40" w:after="120" w:line="228" w:lineRule="auto"/>
    </w:pPr>
    <w:rPr>
      <w:rFonts w:ascii="Arial" w:eastAsia="Times New Roman" w:hAnsi="Arial" w:cs="Arial"/>
      <w:kern w:val="32"/>
      <w:sz w:val="28"/>
      <w:szCs w:val="2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E2AFC"/>
    <w:pPr>
      <w:spacing w:before="40" w:after="120" w:line="228" w:lineRule="auto"/>
    </w:pPr>
    <w:rPr>
      <w:rFonts w:ascii="Arial" w:eastAsia="Times New Roman" w:hAnsi="Arial" w:cs="Arial"/>
      <w:color w:val="000080"/>
      <w:kern w:val="32"/>
      <w:sz w:val="28"/>
      <w:szCs w:val="2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E2AFC"/>
    <w:pPr>
      <w:spacing w:before="40" w:after="120" w:line="228" w:lineRule="auto"/>
    </w:pPr>
    <w:rPr>
      <w:rFonts w:ascii="Arial" w:eastAsia="Times New Roman" w:hAnsi="Arial" w:cs="Arial"/>
      <w:kern w:val="32"/>
      <w:sz w:val="28"/>
      <w:szCs w:val="2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E2AFC"/>
    <w:pPr>
      <w:spacing w:before="40" w:after="120" w:line="228" w:lineRule="auto"/>
    </w:pPr>
    <w:rPr>
      <w:rFonts w:ascii="Arial" w:eastAsia="Times New Roman" w:hAnsi="Arial" w:cs="Arial"/>
      <w:color w:val="FFFFFF"/>
      <w:kern w:val="32"/>
      <w:sz w:val="28"/>
      <w:szCs w:val="2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E2AFC"/>
    <w:pPr>
      <w:spacing w:before="40" w:after="120" w:line="228" w:lineRule="auto"/>
    </w:pPr>
    <w:rPr>
      <w:rFonts w:ascii="Arial" w:eastAsia="Times New Roman" w:hAnsi="Arial" w:cs="Arial"/>
      <w:kern w:val="32"/>
      <w:sz w:val="28"/>
      <w:szCs w:val="2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E2AFC"/>
    <w:pPr>
      <w:spacing w:before="40" w:after="120" w:line="228" w:lineRule="auto"/>
    </w:pPr>
    <w:rPr>
      <w:rFonts w:ascii="Arial" w:eastAsia="Times New Roman" w:hAnsi="Arial" w:cs="Arial"/>
      <w:kern w:val="32"/>
      <w:sz w:val="28"/>
      <w:szCs w:val="2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E2AFC"/>
    <w:pPr>
      <w:spacing w:before="40" w:after="120" w:line="228" w:lineRule="auto"/>
    </w:pPr>
    <w:rPr>
      <w:rFonts w:ascii="Arial" w:eastAsia="Times New Roman" w:hAnsi="Arial" w:cs="Arial"/>
      <w:b/>
      <w:bCs/>
      <w:kern w:val="32"/>
      <w:sz w:val="28"/>
      <w:szCs w:val="28"/>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E2AFC"/>
    <w:pPr>
      <w:spacing w:before="40" w:after="120" w:line="228" w:lineRule="auto"/>
    </w:pPr>
    <w:rPr>
      <w:rFonts w:ascii="Arial" w:eastAsia="Times New Roman" w:hAnsi="Arial" w:cs="Arial"/>
      <w:b/>
      <w:bCs/>
      <w:kern w:val="32"/>
      <w:sz w:val="28"/>
      <w:szCs w:val="28"/>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E2AFC"/>
    <w:pPr>
      <w:spacing w:before="40" w:after="120" w:line="228" w:lineRule="auto"/>
    </w:pPr>
    <w:rPr>
      <w:rFonts w:ascii="Arial" w:eastAsia="Times New Roman" w:hAnsi="Arial" w:cs="Arial"/>
      <w:b/>
      <w:bCs/>
      <w:kern w:val="32"/>
      <w:sz w:val="28"/>
      <w:szCs w:val="28"/>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E2AFC"/>
    <w:pPr>
      <w:spacing w:before="40" w:after="120" w:line="228" w:lineRule="auto"/>
    </w:pPr>
    <w:rPr>
      <w:rFonts w:ascii="Arial" w:eastAsia="Times New Roman" w:hAnsi="Arial" w:cs="Arial"/>
      <w:kern w:val="32"/>
      <w:sz w:val="28"/>
      <w:szCs w:val="28"/>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ullet2Last">
    <w:name w:val="Bullet 2 Last"/>
    <w:basedOn w:val="Bullet2"/>
    <w:semiHidden/>
    <w:locked/>
    <w:rsid w:val="003E2AFC"/>
    <w:pPr>
      <w:spacing w:after="120"/>
    </w:pPr>
  </w:style>
  <w:style w:type="paragraph" w:customStyle="1" w:styleId="RunInHead">
    <w:name w:val="Run In Head"/>
    <w:basedOn w:val="Normal"/>
    <w:semiHidden/>
    <w:locked/>
    <w:rsid w:val="003E2AFC"/>
    <w:pPr>
      <w:spacing w:after="200" w:line="276" w:lineRule="auto"/>
    </w:pPr>
    <w:rPr>
      <w:rFonts w:ascii="Calibri" w:hAnsi="Calibri"/>
      <w:b/>
      <w:sz w:val="22"/>
    </w:rPr>
  </w:style>
  <w:style w:type="paragraph" w:customStyle="1" w:styleId="Bullet1Last">
    <w:name w:val="Bullet 1 Last"/>
    <w:basedOn w:val="Normal"/>
    <w:semiHidden/>
    <w:locked/>
    <w:rsid w:val="003E2AFC"/>
    <w:pPr>
      <w:tabs>
        <w:tab w:val="num" w:pos="360"/>
      </w:tabs>
      <w:spacing w:before="60" w:line="228" w:lineRule="auto"/>
      <w:ind w:left="360" w:hanging="360"/>
    </w:pPr>
    <w:rPr>
      <w:rFonts w:ascii="Arial" w:hAnsi="Arial" w:cs="Arial"/>
      <w:kern w:val="32"/>
      <w:sz w:val="22"/>
    </w:rPr>
  </w:style>
  <w:style w:type="paragraph" w:customStyle="1" w:styleId="Superscript">
    <w:name w:val="Superscript"/>
    <w:basedOn w:val="Normal"/>
    <w:link w:val="SuperscriptChar"/>
    <w:uiPriority w:val="49"/>
    <w:semiHidden/>
    <w:rsid w:val="003E2AFC"/>
    <w:pPr>
      <w:spacing w:after="200" w:line="276" w:lineRule="auto"/>
    </w:pPr>
    <w:rPr>
      <w:rFonts w:ascii="Calibri" w:hAnsi="Calibri"/>
      <w:sz w:val="22"/>
      <w:vertAlign w:val="superscript"/>
    </w:rPr>
  </w:style>
  <w:style w:type="character" w:customStyle="1" w:styleId="SuperscriptChar">
    <w:name w:val="Superscript Char"/>
    <w:basedOn w:val="DefaultParagraphFont"/>
    <w:link w:val="Superscript"/>
    <w:uiPriority w:val="49"/>
    <w:semiHidden/>
    <w:rsid w:val="003E2AFC"/>
    <w:rPr>
      <w:rFonts w:ascii="Calibri" w:hAnsi="Calibri"/>
      <w:vertAlign w:val="superscript"/>
    </w:rPr>
  </w:style>
  <w:style w:type="paragraph" w:customStyle="1" w:styleId="Italic">
    <w:name w:val="Italic"/>
    <w:basedOn w:val="Normal"/>
    <w:link w:val="ItalicChar"/>
    <w:semiHidden/>
    <w:locked/>
    <w:rsid w:val="003E2AFC"/>
    <w:pPr>
      <w:spacing w:after="200" w:line="276" w:lineRule="auto"/>
    </w:pPr>
    <w:rPr>
      <w:rFonts w:ascii="Calibri" w:hAnsi="Calibri"/>
      <w:i/>
      <w:sz w:val="22"/>
    </w:rPr>
  </w:style>
  <w:style w:type="paragraph" w:customStyle="1" w:styleId="Style1">
    <w:name w:val="Style1"/>
    <w:basedOn w:val="Heading1"/>
    <w:uiPriority w:val="49"/>
    <w:semiHidden/>
    <w:locked/>
    <w:rsid w:val="003E2AFC"/>
    <w:pPr>
      <w:numPr>
        <w:numId w:val="0"/>
      </w:numPr>
      <w:spacing w:before="0" w:after="120"/>
      <w:jc w:val="center"/>
    </w:pPr>
    <w:rPr>
      <w:sz w:val="32"/>
    </w:rPr>
  </w:style>
  <w:style w:type="paragraph" w:customStyle="1" w:styleId="Subscript">
    <w:name w:val="Subscript"/>
    <w:basedOn w:val="Normal"/>
    <w:link w:val="SubscriptChar"/>
    <w:uiPriority w:val="49"/>
    <w:semiHidden/>
    <w:rsid w:val="003E2AFC"/>
    <w:pPr>
      <w:spacing w:after="200" w:line="276" w:lineRule="auto"/>
    </w:pPr>
    <w:rPr>
      <w:rFonts w:ascii="Calibri" w:hAnsi="Calibri"/>
      <w:sz w:val="22"/>
      <w:vertAlign w:val="subscript"/>
    </w:rPr>
  </w:style>
  <w:style w:type="character" w:customStyle="1" w:styleId="SubscriptChar">
    <w:name w:val="Subscript Char"/>
    <w:basedOn w:val="DefaultParagraphFont"/>
    <w:link w:val="Subscript"/>
    <w:uiPriority w:val="49"/>
    <w:semiHidden/>
    <w:rsid w:val="003E2AFC"/>
    <w:rPr>
      <w:rFonts w:ascii="Calibri" w:hAnsi="Calibri"/>
      <w:vertAlign w:val="subscript"/>
    </w:rPr>
  </w:style>
  <w:style w:type="character" w:customStyle="1" w:styleId="ItalicChar">
    <w:name w:val="Italic Char"/>
    <w:basedOn w:val="DefaultParagraphFont"/>
    <w:link w:val="Italic"/>
    <w:semiHidden/>
    <w:rsid w:val="003E2AFC"/>
    <w:rPr>
      <w:rFonts w:ascii="Calibri" w:hAnsi="Calibri"/>
      <w:i/>
    </w:rPr>
  </w:style>
  <w:style w:type="paragraph" w:customStyle="1" w:styleId="KeyConceptBullets">
    <w:name w:val="Key Concept Bullets"/>
    <w:semiHidden/>
    <w:locked/>
    <w:rsid w:val="003E2AFC"/>
    <w:pPr>
      <w:numPr>
        <w:numId w:val="21"/>
      </w:numPr>
      <w:spacing w:after="0" w:line="228" w:lineRule="auto"/>
    </w:pPr>
    <w:rPr>
      <w:rFonts w:ascii="Arial" w:eastAsia="Times New Roman" w:hAnsi="Arial" w:cs="Arial"/>
      <w:kern w:val="32"/>
      <w:sz w:val="24"/>
      <w:szCs w:val="24"/>
    </w:rPr>
  </w:style>
  <w:style w:type="paragraph" w:customStyle="1" w:styleId="KeyConcepts">
    <w:name w:val="Key Concepts"/>
    <w:basedOn w:val="Normal"/>
    <w:semiHidden/>
    <w:locked/>
    <w:rsid w:val="003E2AFC"/>
    <w:pPr>
      <w:spacing w:after="200" w:line="276" w:lineRule="auto"/>
    </w:pPr>
    <w:rPr>
      <w:rFonts w:ascii="Calibri" w:hAnsi="Calibri"/>
      <w:b/>
      <w:sz w:val="22"/>
    </w:rPr>
  </w:style>
  <w:style w:type="paragraph" w:customStyle="1" w:styleId="HotBox">
    <w:name w:val="Hot Box"/>
    <w:basedOn w:val="Normal"/>
    <w:semiHidden/>
    <w:locked/>
    <w:rsid w:val="003E2AFC"/>
    <w:pPr>
      <w:spacing w:after="200" w:line="276" w:lineRule="auto"/>
    </w:pPr>
    <w:rPr>
      <w:rFonts w:ascii="Calibri" w:hAnsi="Calibri"/>
      <w:b/>
      <w:i/>
      <w:color w:val="008469"/>
      <w:sz w:val="22"/>
    </w:rPr>
  </w:style>
  <w:style w:type="paragraph" w:customStyle="1" w:styleId="stepparanext">
    <w:name w:val="stepparanext"/>
    <w:basedOn w:val="Normal"/>
    <w:semiHidden/>
    <w:locked/>
    <w:rsid w:val="003E2AFC"/>
    <w:pPr>
      <w:spacing w:after="200" w:line="276" w:lineRule="auto"/>
    </w:pPr>
    <w:rPr>
      <w:rFonts w:ascii="Calibri" w:hAnsi="Calibri"/>
      <w:sz w:val="17"/>
      <w:szCs w:val="17"/>
    </w:rPr>
  </w:style>
  <w:style w:type="paragraph" w:customStyle="1" w:styleId="stepparafirst">
    <w:name w:val="stepparafirst"/>
    <w:basedOn w:val="Normal"/>
    <w:semiHidden/>
    <w:locked/>
    <w:rsid w:val="003E2AFC"/>
    <w:pPr>
      <w:spacing w:before="100" w:beforeAutospacing="1" w:after="200" w:line="276" w:lineRule="auto"/>
    </w:pPr>
    <w:rPr>
      <w:rFonts w:ascii="Calibri" w:hAnsi="Calibri"/>
      <w:sz w:val="17"/>
      <w:szCs w:val="17"/>
    </w:rPr>
  </w:style>
  <w:style w:type="paragraph" w:customStyle="1" w:styleId="TOC41">
    <w:name w:val="TOC 41"/>
    <w:basedOn w:val="TOC3"/>
    <w:next w:val="Normal"/>
    <w:autoRedefine/>
    <w:uiPriority w:val="39"/>
    <w:semiHidden/>
    <w:rsid w:val="003E2AFC"/>
    <w:pPr>
      <w:tabs>
        <w:tab w:val="clear" w:pos="1100"/>
        <w:tab w:val="left" w:pos="1152"/>
        <w:tab w:val="left" w:pos="2160"/>
        <w:tab w:val="left" w:leader="dot" w:pos="8640"/>
      </w:tabs>
      <w:spacing w:line="276" w:lineRule="auto"/>
      <w:ind w:left="1152"/>
    </w:pPr>
    <w:rPr>
      <w:rFonts w:eastAsia="Times New Roman"/>
    </w:rPr>
  </w:style>
  <w:style w:type="paragraph" w:customStyle="1" w:styleId="TOC51">
    <w:name w:val="TOC 51"/>
    <w:basedOn w:val="TOC4"/>
    <w:next w:val="Normal"/>
    <w:autoRedefine/>
    <w:uiPriority w:val="39"/>
    <w:semiHidden/>
    <w:rsid w:val="003E2AFC"/>
    <w:pPr>
      <w:tabs>
        <w:tab w:val="left" w:pos="3600"/>
        <w:tab w:val="left" w:leader="dot" w:pos="8640"/>
      </w:tabs>
      <w:spacing w:after="0" w:line="276" w:lineRule="auto"/>
      <w:ind w:left="2160"/>
    </w:pPr>
    <w:rPr>
      <w:rFonts w:ascii="Arial" w:eastAsia="Times New Roman" w:hAnsi="Arial"/>
      <w:noProof/>
      <w:sz w:val="22"/>
    </w:rPr>
  </w:style>
  <w:style w:type="paragraph" w:customStyle="1" w:styleId="TOC61">
    <w:name w:val="TOC 61"/>
    <w:basedOn w:val="TOC5"/>
    <w:next w:val="Normal"/>
    <w:autoRedefine/>
    <w:uiPriority w:val="39"/>
    <w:semiHidden/>
    <w:rsid w:val="003E2AFC"/>
    <w:pPr>
      <w:tabs>
        <w:tab w:val="left" w:pos="3600"/>
        <w:tab w:val="left" w:leader="dot" w:pos="8640"/>
      </w:tabs>
      <w:spacing w:line="276" w:lineRule="auto"/>
      <w:ind w:left="2880"/>
    </w:pPr>
    <w:rPr>
      <w:rFonts w:ascii="Arial" w:eastAsia="Times New Roman" w:hAnsi="Arial"/>
      <w:noProof/>
      <w:szCs w:val="24"/>
    </w:rPr>
  </w:style>
  <w:style w:type="paragraph" w:customStyle="1" w:styleId="TOC71">
    <w:name w:val="TOC 71"/>
    <w:basedOn w:val="Normal"/>
    <w:next w:val="Normal"/>
    <w:autoRedefine/>
    <w:uiPriority w:val="39"/>
    <w:semiHidden/>
    <w:rsid w:val="003E2AFC"/>
    <w:pPr>
      <w:spacing w:after="100" w:line="276" w:lineRule="auto"/>
      <w:ind w:left="1320"/>
    </w:pPr>
    <w:rPr>
      <w:rFonts w:ascii="Calibri" w:eastAsia="Times New Roman" w:hAnsi="Calibri"/>
      <w:sz w:val="22"/>
    </w:rPr>
  </w:style>
  <w:style w:type="paragraph" w:customStyle="1" w:styleId="TOC81">
    <w:name w:val="TOC 81"/>
    <w:basedOn w:val="Normal"/>
    <w:next w:val="Normal"/>
    <w:autoRedefine/>
    <w:uiPriority w:val="39"/>
    <w:semiHidden/>
    <w:rsid w:val="003E2AFC"/>
    <w:pPr>
      <w:spacing w:after="100" w:line="276" w:lineRule="auto"/>
      <w:ind w:left="1540"/>
    </w:pPr>
    <w:rPr>
      <w:rFonts w:ascii="Calibri" w:eastAsia="Times New Roman" w:hAnsi="Calibri"/>
      <w:sz w:val="22"/>
    </w:rPr>
  </w:style>
  <w:style w:type="paragraph" w:customStyle="1" w:styleId="TOC91">
    <w:name w:val="TOC 91"/>
    <w:basedOn w:val="Normal"/>
    <w:next w:val="Normal"/>
    <w:autoRedefine/>
    <w:uiPriority w:val="39"/>
    <w:semiHidden/>
    <w:rsid w:val="003E2AFC"/>
    <w:pPr>
      <w:spacing w:after="100" w:line="276" w:lineRule="auto"/>
      <w:ind w:left="1760"/>
    </w:pPr>
    <w:rPr>
      <w:rFonts w:ascii="Calibri" w:eastAsia="Times New Roman" w:hAnsi="Calibri"/>
      <w:sz w:val="22"/>
    </w:rPr>
  </w:style>
  <w:style w:type="numbering" w:customStyle="1" w:styleId="FRIB3">
    <w:name w:val="FRIB3"/>
    <w:uiPriority w:val="99"/>
    <w:rsid w:val="003E2AFC"/>
    <w:pPr>
      <w:numPr>
        <w:numId w:val="22"/>
      </w:numPr>
    </w:pPr>
  </w:style>
  <w:style w:type="character" w:customStyle="1" w:styleId="TOC1Char">
    <w:name w:val="TOC 1 Char"/>
    <w:basedOn w:val="DefaultParagraphFont"/>
    <w:link w:val="TOC1"/>
    <w:uiPriority w:val="39"/>
    <w:rsid w:val="003E2AFC"/>
    <w:rPr>
      <w:rFonts w:ascii="Times New Roman" w:eastAsia="Times New Roman" w:hAnsi="Times New Roman" w:cs="Times New Roman"/>
      <w:b/>
      <w:bCs/>
      <w:sz w:val="24"/>
      <w:szCs w:val="24"/>
    </w:rPr>
  </w:style>
  <w:style w:type="paragraph" w:styleId="BlockText">
    <w:name w:val="Block Text"/>
    <w:basedOn w:val="Normal"/>
    <w:uiPriority w:val="99"/>
    <w:semiHidden/>
    <w:unhideWhenUsed/>
    <w:rsid w:val="003E2AF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1"/>
    <w:uiPriority w:val="99"/>
    <w:semiHidden/>
    <w:unhideWhenUsed/>
    <w:rsid w:val="003E2AFC"/>
  </w:style>
  <w:style w:type="character" w:customStyle="1" w:styleId="BodyTextChar1">
    <w:name w:val="Body Text Char1"/>
    <w:basedOn w:val="DefaultParagraphFont"/>
    <w:link w:val="BodyText"/>
    <w:uiPriority w:val="99"/>
    <w:semiHidden/>
    <w:rsid w:val="003E2AFC"/>
    <w:rPr>
      <w:rFonts w:ascii="Times New Roman" w:hAnsi="Times New Roman"/>
      <w:sz w:val="24"/>
    </w:rPr>
  </w:style>
  <w:style w:type="paragraph" w:styleId="BodyText2">
    <w:name w:val="Body Text 2"/>
    <w:basedOn w:val="Normal"/>
    <w:link w:val="BodyText2Char1"/>
    <w:uiPriority w:val="99"/>
    <w:semiHidden/>
    <w:unhideWhenUsed/>
    <w:rsid w:val="003E2AFC"/>
    <w:pPr>
      <w:spacing w:line="480" w:lineRule="auto"/>
    </w:pPr>
  </w:style>
  <w:style w:type="character" w:customStyle="1" w:styleId="BodyText2Char1">
    <w:name w:val="Body Text 2 Char1"/>
    <w:basedOn w:val="DefaultParagraphFont"/>
    <w:link w:val="BodyText2"/>
    <w:uiPriority w:val="99"/>
    <w:semiHidden/>
    <w:rsid w:val="003E2AFC"/>
    <w:rPr>
      <w:rFonts w:ascii="Times New Roman" w:hAnsi="Times New Roman"/>
      <w:sz w:val="24"/>
    </w:rPr>
  </w:style>
  <w:style w:type="paragraph" w:styleId="BodyText3">
    <w:name w:val="Body Text 3"/>
    <w:basedOn w:val="Normal"/>
    <w:link w:val="BodyText3Char1"/>
    <w:uiPriority w:val="99"/>
    <w:semiHidden/>
    <w:unhideWhenUsed/>
    <w:rsid w:val="003E2AFC"/>
    <w:rPr>
      <w:sz w:val="16"/>
      <w:szCs w:val="16"/>
    </w:rPr>
  </w:style>
  <w:style w:type="character" w:customStyle="1" w:styleId="BodyText3Char1">
    <w:name w:val="Body Text 3 Char1"/>
    <w:basedOn w:val="DefaultParagraphFont"/>
    <w:link w:val="BodyText3"/>
    <w:uiPriority w:val="99"/>
    <w:semiHidden/>
    <w:rsid w:val="003E2AFC"/>
    <w:rPr>
      <w:rFonts w:ascii="Times New Roman" w:hAnsi="Times New Roman"/>
      <w:sz w:val="16"/>
      <w:szCs w:val="16"/>
    </w:rPr>
  </w:style>
  <w:style w:type="paragraph" w:styleId="BodyTextFirstIndent">
    <w:name w:val="Body Text First Indent"/>
    <w:basedOn w:val="BodyText"/>
    <w:link w:val="BodyTextFirstIndentChar1"/>
    <w:uiPriority w:val="99"/>
    <w:semiHidden/>
    <w:unhideWhenUsed/>
    <w:rsid w:val="003E2AFC"/>
    <w:pPr>
      <w:ind w:firstLine="360"/>
    </w:pPr>
  </w:style>
  <w:style w:type="character" w:customStyle="1" w:styleId="BodyTextFirstIndentChar1">
    <w:name w:val="Body Text First Indent Char1"/>
    <w:basedOn w:val="BodyTextChar1"/>
    <w:link w:val="BodyTextFirstIndent"/>
    <w:uiPriority w:val="99"/>
    <w:semiHidden/>
    <w:rsid w:val="003E2AFC"/>
    <w:rPr>
      <w:rFonts w:ascii="Times New Roman" w:hAnsi="Times New Roman"/>
      <w:sz w:val="24"/>
    </w:rPr>
  </w:style>
  <w:style w:type="paragraph" w:styleId="BodyTextIndent">
    <w:name w:val="Body Text Indent"/>
    <w:basedOn w:val="Normal"/>
    <w:link w:val="BodyTextIndentChar1"/>
    <w:uiPriority w:val="99"/>
    <w:semiHidden/>
    <w:unhideWhenUsed/>
    <w:rsid w:val="003E2AFC"/>
    <w:pPr>
      <w:ind w:left="360"/>
    </w:pPr>
  </w:style>
  <w:style w:type="character" w:customStyle="1" w:styleId="BodyTextIndentChar1">
    <w:name w:val="Body Text Indent Char1"/>
    <w:basedOn w:val="DefaultParagraphFont"/>
    <w:link w:val="BodyTextIndent"/>
    <w:uiPriority w:val="99"/>
    <w:semiHidden/>
    <w:rsid w:val="003E2AFC"/>
    <w:rPr>
      <w:rFonts w:ascii="Times New Roman" w:hAnsi="Times New Roman"/>
      <w:sz w:val="24"/>
    </w:rPr>
  </w:style>
  <w:style w:type="paragraph" w:styleId="BodyTextFirstIndent2">
    <w:name w:val="Body Text First Indent 2"/>
    <w:basedOn w:val="BodyTextIndent"/>
    <w:link w:val="BodyTextFirstIndent2Char1"/>
    <w:uiPriority w:val="99"/>
    <w:semiHidden/>
    <w:unhideWhenUsed/>
    <w:rsid w:val="003E2AFC"/>
    <w:pPr>
      <w:ind w:firstLine="360"/>
    </w:pPr>
  </w:style>
  <w:style w:type="character" w:customStyle="1" w:styleId="BodyTextFirstIndent2Char1">
    <w:name w:val="Body Text First Indent 2 Char1"/>
    <w:basedOn w:val="BodyTextIndentChar1"/>
    <w:link w:val="BodyTextFirstIndent2"/>
    <w:uiPriority w:val="99"/>
    <w:semiHidden/>
    <w:rsid w:val="003E2AFC"/>
    <w:rPr>
      <w:rFonts w:ascii="Times New Roman" w:hAnsi="Times New Roman"/>
      <w:sz w:val="24"/>
    </w:rPr>
  </w:style>
  <w:style w:type="paragraph" w:styleId="BodyTextIndent2">
    <w:name w:val="Body Text Indent 2"/>
    <w:basedOn w:val="Normal"/>
    <w:link w:val="BodyTextIndent2Char1"/>
    <w:uiPriority w:val="99"/>
    <w:semiHidden/>
    <w:unhideWhenUsed/>
    <w:rsid w:val="003E2AFC"/>
    <w:pPr>
      <w:spacing w:line="480" w:lineRule="auto"/>
      <w:ind w:left="360"/>
    </w:pPr>
  </w:style>
  <w:style w:type="character" w:customStyle="1" w:styleId="BodyTextIndent2Char1">
    <w:name w:val="Body Text Indent 2 Char1"/>
    <w:basedOn w:val="DefaultParagraphFont"/>
    <w:link w:val="BodyTextIndent2"/>
    <w:uiPriority w:val="99"/>
    <w:semiHidden/>
    <w:rsid w:val="003E2AFC"/>
    <w:rPr>
      <w:rFonts w:ascii="Times New Roman" w:hAnsi="Times New Roman"/>
      <w:sz w:val="24"/>
    </w:rPr>
  </w:style>
  <w:style w:type="paragraph" w:styleId="BodyTextIndent3">
    <w:name w:val="Body Text Indent 3"/>
    <w:basedOn w:val="Normal"/>
    <w:link w:val="BodyTextIndent3Char1"/>
    <w:uiPriority w:val="99"/>
    <w:semiHidden/>
    <w:unhideWhenUsed/>
    <w:rsid w:val="003E2AFC"/>
    <w:pPr>
      <w:ind w:left="360"/>
    </w:pPr>
    <w:rPr>
      <w:sz w:val="16"/>
      <w:szCs w:val="16"/>
    </w:rPr>
  </w:style>
  <w:style w:type="character" w:customStyle="1" w:styleId="BodyTextIndent3Char1">
    <w:name w:val="Body Text Indent 3 Char1"/>
    <w:basedOn w:val="DefaultParagraphFont"/>
    <w:link w:val="BodyTextIndent3"/>
    <w:uiPriority w:val="99"/>
    <w:semiHidden/>
    <w:rsid w:val="003E2AFC"/>
    <w:rPr>
      <w:rFonts w:ascii="Times New Roman" w:hAnsi="Times New Roman"/>
      <w:sz w:val="16"/>
      <w:szCs w:val="16"/>
    </w:rPr>
  </w:style>
  <w:style w:type="paragraph" w:styleId="Closing">
    <w:name w:val="Closing"/>
    <w:basedOn w:val="Normal"/>
    <w:link w:val="ClosingChar1"/>
    <w:uiPriority w:val="99"/>
    <w:semiHidden/>
    <w:unhideWhenUsed/>
    <w:rsid w:val="003E2AFC"/>
    <w:pPr>
      <w:spacing w:after="0"/>
      <w:ind w:left="4320"/>
    </w:pPr>
  </w:style>
  <w:style w:type="character" w:customStyle="1" w:styleId="ClosingChar1">
    <w:name w:val="Closing Char1"/>
    <w:basedOn w:val="DefaultParagraphFont"/>
    <w:link w:val="Closing"/>
    <w:uiPriority w:val="99"/>
    <w:semiHidden/>
    <w:rsid w:val="003E2AFC"/>
    <w:rPr>
      <w:rFonts w:ascii="Times New Roman" w:hAnsi="Times New Roman"/>
      <w:sz w:val="24"/>
    </w:rPr>
  </w:style>
  <w:style w:type="paragraph" w:styleId="Date">
    <w:name w:val="Date"/>
    <w:basedOn w:val="Normal"/>
    <w:next w:val="Normal"/>
    <w:link w:val="DateChar"/>
    <w:semiHidden/>
    <w:unhideWhenUsed/>
    <w:rsid w:val="003E2AFC"/>
    <w:rPr>
      <w:rFonts w:asciiTheme="minorHAnsi" w:hAnsiTheme="minorHAnsi"/>
      <w:sz w:val="22"/>
    </w:rPr>
  </w:style>
  <w:style w:type="character" w:customStyle="1" w:styleId="DateChar1">
    <w:name w:val="Date Char1"/>
    <w:basedOn w:val="DefaultParagraphFont"/>
    <w:uiPriority w:val="99"/>
    <w:semiHidden/>
    <w:rsid w:val="003E2AFC"/>
    <w:rPr>
      <w:rFonts w:ascii="Times New Roman" w:hAnsi="Times New Roman"/>
      <w:sz w:val="24"/>
    </w:rPr>
  </w:style>
  <w:style w:type="paragraph" w:styleId="E-mailSignature">
    <w:name w:val="E-mail Signature"/>
    <w:basedOn w:val="Normal"/>
    <w:link w:val="E-mailSignatureChar1"/>
    <w:uiPriority w:val="99"/>
    <w:semiHidden/>
    <w:unhideWhenUsed/>
    <w:rsid w:val="003E2AFC"/>
    <w:pPr>
      <w:spacing w:after="0"/>
    </w:pPr>
  </w:style>
  <w:style w:type="character" w:customStyle="1" w:styleId="E-mailSignatureChar1">
    <w:name w:val="E-mail Signature Char1"/>
    <w:basedOn w:val="DefaultParagraphFont"/>
    <w:link w:val="E-mailSignature"/>
    <w:uiPriority w:val="99"/>
    <w:semiHidden/>
    <w:rsid w:val="003E2AFC"/>
    <w:rPr>
      <w:rFonts w:ascii="Times New Roman" w:hAnsi="Times New Roman"/>
      <w:sz w:val="24"/>
    </w:rPr>
  </w:style>
  <w:style w:type="paragraph" w:styleId="EnvelopeAddress">
    <w:name w:val="envelope address"/>
    <w:basedOn w:val="Normal"/>
    <w:uiPriority w:val="99"/>
    <w:semiHidden/>
    <w:unhideWhenUsed/>
    <w:rsid w:val="003E2AFC"/>
    <w:pPr>
      <w:framePr w:w="7920" w:h="1980" w:hRule="exact" w:hSpace="180" w:wrap="auto" w:hAnchor="page" w:xAlign="center" w:yAlign="bottom"/>
      <w:spacing w:after="0"/>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3E2AFC"/>
    <w:pPr>
      <w:spacing w:after="0"/>
    </w:pPr>
    <w:rPr>
      <w:rFonts w:asciiTheme="majorHAnsi" w:eastAsiaTheme="majorEastAsia" w:hAnsiTheme="majorHAnsi" w:cstheme="majorBidi"/>
      <w:sz w:val="20"/>
      <w:szCs w:val="20"/>
    </w:rPr>
  </w:style>
  <w:style w:type="paragraph" w:styleId="HTMLAddress">
    <w:name w:val="HTML Address"/>
    <w:basedOn w:val="Normal"/>
    <w:link w:val="HTMLAddressChar1"/>
    <w:uiPriority w:val="99"/>
    <w:semiHidden/>
    <w:unhideWhenUsed/>
    <w:rsid w:val="003E2AFC"/>
    <w:pPr>
      <w:spacing w:after="0"/>
    </w:pPr>
    <w:rPr>
      <w:i/>
      <w:iCs/>
    </w:rPr>
  </w:style>
  <w:style w:type="character" w:customStyle="1" w:styleId="HTMLAddressChar1">
    <w:name w:val="HTML Address Char1"/>
    <w:basedOn w:val="DefaultParagraphFont"/>
    <w:link w:val="HTMLAddress"/>
    <w:uiPriority w:val="99"/>
    <w:semiHidden/>
    <w:rsid w:val="003E2AFC"/>
    <w:rPr>
      <w:rFonts w:ascii="Times New Roman" w:hAnsi="Times New Roman"/>
      <w:i/>
      <w:iCs/>
      <w:sz w:val="24"/>
    </w:rPr>
  </w:style>
  <w:style w:type="paragraph" w:styleId="HTMLPreformatted">
    <w:name w:val="HTML Preformatted"/>
    <w:basedOn w:val="Normal"/>
    <w:link w:val="HTMLPreformattedChar1"/>
    <w:uiPriority w:val="99"/>
    <w:semiHidden/>
    <w:unhideWhenUsed/>
    <w:rsid w:val="003E2AFC"/>
    <w:pPr>
      <w:spacing w:after="0"/>
    </w:pPr>
    <w:rPr>
      <w:rFonts w:ascii="Consolas" w:hAnsi="Consolas" w:cs="Consolas"/>
      <w:sz w:val="20"/>
      <w:szCs w:val="20"/>
    </w:rPr>
  </w:style>
  <w:style w:type="character" w:customStyle="1" w:styleId="HTMLPreformattedChar1">
    <w:name w:val="HTML Preformatted Char1"/>
    <w:basedOn w:val="DefaultParagraphFont"/>
    <w:link w:val="HTMLPreformatted"/>
    <w:uiPriority w:val="99"/>
    <w:semiHidden/>
    <w:rsid w:val="003E2AFC"/>
    <w:rPr>
      <w:rFonts w:ascii="Consolas" w:hAnsi="Consolas" w:cs="Consolas"/>
      <w:sz w:val="20"/>
      <w:szCs w:val="20"/>
    </w:rPr>
  </w:style>
  <w:style w:type="paragraph" w:styleId="List4">
    <w:name w:val="List 4"/>
    <w:basedOn w:val="Normal"/>
    <w:uiPriority w:val="99"/>
    <w:rsid w:val="003E2AFC"/>
    <w:pPr>
      <w:ind w:left="1440" w:hanging="360"/>
      <w:contextualSpacing/>
    </w:pPr>
  </w:style>
  <w:style w:type="paragraph" w:styleId="List5">
    <w:name w:val="List 5"/>
    <w:basedOn w:val="Normal"/>
    <w:uiPriority w:val="99"/>
    <w:rsid w:val="003E2AFC"/>
    <w:pPr>
      <w:ind w:left="1800" w:hanging="360"/>
      <w:contextualSpacing/>
    </w:pPr>
  </w:style>
  <w:style w:type="paragraph" w:styleId="ListBullet">
    <w:name w:val="List Bullet"/>
    <w:basedOn w:val="Normal"/>
    <w:uiPriority w:val="99"/>
    <w:rsid w:val="003E2AFC"/>
    <w:pPr>
      <w:numPr>
        <w:numId w:val="4"/>
      </w:numPr>
      <w:contextualSpacing/>
    </w:pPr>
  </w:style>
  <w:style w:type="paragraph" w:styleId="ListBullet2">
    <w:name w:val="List Bullet 2"/>
    <w:basedOn w:val="Normal"/>
    <w:uiPriority w:val="99"/>
    <w:rsid w:val="003E2AFC"/>
    <w:pPr>
      <w:numPr>
        <w:numId w:val="5"/>
      </w:numPr>
      <w:contextualSpacing/>
    </w:pPr>
  </w:style>
  <w:style w:type="paragraph" w:styleId="ListBullet3">
    <w:name w:val="List Bullet 3"/>
    <w:basedOn w:val="Normal"/>
    <w:uiPriority w:val="99"/>
    <w:rsid w:val="003E2AFC"/>
    <w:pPr>
      <w:numPr>
        <w:numId w:val="6"/>
      </w:numPr>
      <w:contextualSpacing/>
    </w:pPr>
  </w:style>
  <w:style w:type="paragraph" w:styleId="ListBullet4">
    <w:name w:val="List Bullet 4"/>
    <w:basedOn w:val="Normal"/>
    <w:uiPriority w:val="99"/>
    <w:rsid w:val="003E2AFC"/>
    <w:pPr>
      <w:numPr>
        <w:numId w:val="7"/>
      </w:numPr>
      <w:contextualSpacing/>
    </w:pPr>
  </w:style>
  <w:style w:type="paragraph" w:styleId="ListBullet5">
    <w:name w:val="List Bullet 5"/>
    <w:basedOn w:val="Normal"/>
    <w:uiPriority w:val="99"/>
    <w:rsid w:val="003E2AFC"/>
    <w:pPr>
      <w:numPr>
        <w:numId w:val="8"/>
      </w:numPr>
      <w:contextualSpacing/>
    </w:pPr>
  </w:style>
  <w:style w:type="paragraph" w:styleId="ListContinue2">
    <w:name w:val="List Continue 2"/>
    <w:basedOn w:val="Normal"/>
    <w:uiPriority w:val="99"/>
    <w:rsid w:val="003E2AFC"/>
    <w:pPr>
      <w:ind w:left="720"/>
      <w:contextualSpacing/>
    </w:pPr>
  </w:style>
  <w:style w:type="paragraph" w:styleId="ListContinue3">
    <w:name w:val="List Continue 3"/>
    <w:basedOn w:val="Normal"/>
    <w:uiPriority w:val="99"/>
    <w:rsid w:val="003E2AFC"/>
    <w:pPr>
      <w:ind w:left="1080"/>
      <w:contextualSpacing/>
    </w:pPr>
  </w:style>
  <w:style w:type="paragraph" w:styleId="ListContinue4">
    <w:name w:val="List Continue 4"/>
    <w:basedOn w:val="Normal"/>
    <w:uiPriority w:val="99"/>
    <w:rsid w:val="003E2AFC"/>
    <w:pPr>
      <w:ind w:left="1440"/>
      <w:contextualSpacing/>
    </w:pPr>
  </w:style>
  <w:style w:type="paragraph" w:styleId="ListContinue5">
    <w:name w:val="List Continue 5"/>
    <w:basedOn w:val="Normal"/>
    <w:uiPriority w:val="99"/>
    <w:rsid w:val="003E2AFC"/>
    <w:pPr>
      <w:ind w:left="1800"/>
      <w:contextualSpacing/>
    </w:pPr>
  </w:style>
  <w:style w:type="paragraph" w:styleId="ListNumber3">
    <w:name w:val="List Number 3"/>
    <w:basedOn w:val="Normal"/>
    <w:uiPriority w:val="99"/>
    <w:rsid w:val="003E2AFC"/>
    <w:pPr>
      <w:numPr>
        <w:numId w:val="11"/>
      </w:numPr>
      <w:contextualSpacing/>
    </w:pPr>
  </w:style>
  <w:style w:type="paragraph" w:styleId="ListNumber4">
    <w:name w:val="List Number 4"/>
    <w:basedOn w:val="Normal"/>
    <w:uiPriority w:val="99"/>
    <w:rsid w:val="003E2AFC"/>
    <w:pPr>
      <w:numPr>
        <w:numId w:val="12"/>
      </w:numPr>
      <w:contextualSpacing/>
    </w:pPr>
  </w:style>
  <w:style w:type="paragraph" w:styleId="ListNumber5">
    <w:name w:val="List Number 5"/>
    <w:basedOn w:val="Normal"/>
    <w:uiPriority w:val="99"/>
    <w:rsid w:val="003E2AFC"/>
    <w:pPr>
      <w:numPr>
        <w:numId w:val="13"/>
      </w:numPr>
      <w:contextualSpacing/>
    </w:pPr>
  </w:style>
  <w:style w:type="paragraph" w:styleId="MessageHeader">
    <w:name w:val="Message Header"/>
    <w:basedOn w:val="Normal"/>
    <w:link w:val="MessageHeaderChar1"/>
    <w:uiPriority w:val="99"/>
    <w:semiHidden/>
    <w:unhideWhenUsed/>
    <w:rsid w:val="003E2AFC"/>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Cs w:val="24"/>
    </w:rPr>
  </w:style>
  <w:style w:type="character" w:customStyle="1" w:styleId="MessageHeaderChar1">
    <w:name w:val="Message Header Char1"/>
    <w:basedOn w:val="DefaultParagraphFont"/>
    <w:link w:val="MessageHeader"/>
    <w:uiPriority w:val="99"/>
    <w:semiHidden/>
    <w:rsid w:val="003E2AFC"/>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3E2AFC"/>
    <w:rPr>
      <w:rFonts w:cs="Times New Roman"/>
      <w:szCs w:val="24"/>
    </w:rPr>
  </w:style>
  <w:style w:type="paragraph" w:styleId="NormalIndent">
    <w:name w:val="Normal Indent"/>
    <w:basedOn w:val="Normal"/>
    <w:uiPriority w:val="99"/>
    <w:semiHidden/>
    <w:unhideWhenUsed/>
    <w:rsid w:val="003E2AFC"/>
    <w:pPr>
      <w:ind w:left="720"/>
    </w:pPr>
  </w:style>
  <w:style w:type="paragraph" w:styleId="NoteHeading">
    <w:name w:val="Note Heading"/>
    <w:basedOn w:val="Normal"/>
    <w:next w:val="Normal"/>
    <w:link w:val="NoteHeadingChar"/>
    <w:semiHidden/>
    <w:unhideWhenUsed/>
    <w:rsid w:val="003E2AFC"/>
    <w:pPr>
      <w:spacing w:after="0"/>
    </w:pPr>
    <w:rPr>
      <w:rFonts w:asciiTheme="minorHAnsi" w:hAnsiTheme="minorHAnsi"/>
      <w:sz w:val="22"/>
    </w:rPr>
  </w:style>
  <w:style w:type="character" w:customStyle="1" w:styleId="NoteHeadingChar1">
    <w:name w:val="Note Heading Char1"/>
    <w:basedOn w:val="DefaultParagraphFont"/>
    <w:uiPriority w:val="99"/>
    <w:semiHidden/>
    <w:rsid w:val="003E2AFC"/>
    <w:rPr>
      <w:rFonts w:ascii="Times New Roman" w:hAnsi="Times New Roman"/>
      <w:sz w:val="24"/>
    </w:rPr>
  </w:style>
  <w:style w:type="paragraph" w:styleId="PlainText">
    <w:name w:val="Plain Text"/>
    <w:basedOn w:val="Normal"/>
    <w:link w:val="PlainTextChar1"/>
    <w:uiPriority w:val="99"/>
    <w:semiHidden/>
    <w:unhideWhenUsed/>
    <w:rsid w:val="003E2AFC"/>
    <w:pPr>
      <w:spacing w:after="0"/>
    </w:pPr>
    <w:rPr>
      <w:rFonts w:ascii="Consolas" w:hAnsi="Consolas" w:cs="Consolas"/>
      <w:sz w:val="21"/>
      <w:szCs w:val="21"/>
    </w:rPr>
  </w:style>
  <w:style w:type="character" w:customStyle="1" w:styleId="PlainTextChar1">
    <w:name w:val="Plain Text Char1"/>
    <w:basedOn w:val="DefaultParagraphFont"/>
    <w:link w:val="PlainText"/>
    <w:uiPriority w:val="99"/>
    <w:semiHidden/>
    <w:rsid w:val="003E2AFC"/>
    <w:rPr>
      <w:rFonts w:ascii="Consolas" w:hAnsi="Consolas" w:cs="Consolas"/>
      <w:sz w:val="21"/>
      <w:szCs w:val="21"/>
    </w:rPr>
  </w:style>
  <w:style w:type="paragraph" w:styleId="Salutation">
    <w:name w:val="Salutation"/>
    <w:basedOn w:val="Normal"/>
    <w:next w:val="Normal"/>
    <w:link w:val="SalutationChar"/>
    <w:semiHidden/>
    <w:unhideWhenUsed/>
    <w:rsid w:val="003E2AFC"/>
    <w:rPr>
      <w:rFonts w:asciiTheme="minorHAnsi" w:hAnsiTheme="minorHAnsi"/>
      <w:sz w:val="22"/>
    </w:rPr>
  </w:style>
  <w:style w:type="character" w:customStyle="1" w:styleId="SalutationChar1">
    <w:name w:val="Salutation Char1"/>
    <w:basedOn w:val="DefaultParagraphFont"/>
    <w:uiPriority w:val="99"/>
    <w:semiHidden/>
    <w:rsid w:val="003E2AFC"/>
    <w:rPr>
      <w:rFonts w:ascii="Times New Roman" w:hAnsi="Times New Roman"/>
      <w:sz w:val="24"/>
    </w:rPr>
  </w:style>
  <w:style w:type="paragraph" w:styleId="Signature">
    <w:name w:val="Signature"/>
    <w:basedOn w:val="Normal"/>
    <w:link w:val="SignatureChar1"/>
    <w:uiPriority w:val="99"/>
    <w:semiHidden/>
    <w:unhideWhenUsed/>
    <w:rsid w:val="003E2AFC"/>
    <w:pPr>
      <w:spacing w:after="0"/>
      <w:ind w:left="4320"/>
    </w:pPr>
  </w:style>
  <w:style w:type="character" w:customStyle="1" w:styleId="SignatureChar1">
    <w:name w:val="Signature Char1"/>
    <w:basedOn w:val="DefaultParagraphFont"/>
    <w:link w:val="Signature"/>
    <w:uiPriority w:val="99"/>
    <w:semiHidden/>
    <w:rsid w:val="003E2AFC"/>
    <w:rPr>
      <w:rFonts w:ascii="Times New Roman" w:hAnsi="Times New Roman"/>
      <w:sz w:val="24"/>
    </w:rPr>
  </w:style>
  <w:style w:type="paragraph" w:styleId="Subtitle">
    <w:name w:val="Subtitle"/>
    <w:basedOn w:val="Normal"/>
    <w:next w:val="Normal"/>
    <w:link w:val="SubtitleChar1"/>
    <w:uiPriority w:val="11"/>
    <w:rsid w:val="003E2AF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1">
    <w:name w:val="Subtitle Char1"/>
    <w:basedOn w:val="DefaultParagraphFont"/>
    <w:link w:val="Subtitle"/>
    <w:uiPriority w:val="11"/>
    <w:rsid w:val="003E2AFC"/>
    <w:rPr>
      <w:rFonts w:asciiTheme="majorHAnsi" w:eastAsiaTheme="majorEastAsia" w:hAnsiTheme="majorHAnsi" w:cstheme="majorBidi"/>
      <w:i/>
      <w:iCs/>
      <w:color w:val="4F81BD" w:themeColor="accent1"/>
      <w:spacing w:val="15"/>
      <w:sz w:val="24"/>
      <w:szCs w:val="24"/>
    </w:rPr>
  </w:style>
  <w:style w:type="paragraph" w:styleId="TOC4">
    <w:name w:val="toc 4"/>
    <w:basedOn w:val="Normal"/>
    <w:next w:val="Normal"/>
    <w:autoRedefine/>
    <w:uiPriority w:val="39"/>
    <w:semiHidden/>
    <w:unhideWhenUsed/>
    <w:rsid w:val="003E2AFC"/>
    <w:pPr>
      <w:spacing w:after="100"/>
      <w:ind w:left="720"/>
    </w:pPr>
  </w:style>
  <w:style w:type="paragraph" w:styleId="TOC5">
    <w:name w:val="toc 5"/>
    <w:basedOn w:val="Normal"/>
    <w:next w:val="Normal"/>
    <w:autoRedefine/>
    <w:uiPriority w:val="39"/>
    <w:semiHidden/>
    <w:unhideWhenUsed/>
    <w:rsid w:val="003E2AFC"/>
    <w:pPr>
      <w:spacing w:after="100"/>
      <w:ind w:left="960"/>
    </w:pPr>
  </w:style>
  <w:style w:type="character" w:styleId="CommentReference">
    <w:name w:val="annotation reference"/>
    <w:basedOn w:val="DefaultParagraphFont"/>
    <w:uiPriority w:val="99"/>
    <w:semiHidden/>
    <w:unhideWhenUsed/>
    <w:rsid w:val="00A8763F"/>
    <w:rPr>
      <w:sz w:val="16"/>
      <w:szCs w:val="16"/>
    </w:rPr>
  </w:style>
  <w:style w:type="paragraph" w:styleId="CommentText">
    <w:name w:val="annotation text"/>
    <w:basedOn w:val="Normal"/>
    <w:link w:val="CommentTextChar"/>
    <w:uiPriority w:val="99"/>
    <w:semiHidden/>
    <w:unhideWhenUsed/>
    <w:rsid w:val="00A8763F"/>
    <w:rPr>
      <w:sz w:val="20"/>
      <w:szCs w:val="20"/>
    </w:rPr>
  </w:style>
  <w:style w:type="character" w:customStyle="1" w:styleId="CommentTextChar">
    <w:name w:val="Comment Text Char"/>
    <w:basedOn w:val="DefaultParagraphFont"/>
    <w:link w:val="CommentText"/>
    <w:uiPriority w:val="99"/>
    <w:semiHidden/>
    <w:rsid w:val="00A8763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8763F"/>
    <w:rPr>
      <w:b/>
      <w:bCs/>
    </w:rPr>
  </w:style>
  <w:style w:type="character" w:customStyle="1" w:styleId="CommentSubjectChar">
    <w:name w:val="Comment Subject Char"/>
    <w:basedOn w:val="CommentTextChar"/>
    <w:link w:val="CommentSubject"/>
    <w:uiPriority w:val="99"/>
    <w:semiHidden/>
    <w:rsid w:val="00A8763F"/>
    <w:rPr>
      <w:rFonts w:ascii="Times New Roman" w:hAnsi="Times New Roman"/>
      <w:b/>
      <w:bCs/>
      <w:sz w:val="20"/>
      <w:szCs w:val="20"/>
    </w:rPr>
  </w:style>
  <w:style w:type="paragraph" w:styleId="Revision">
    <w:name w:val="Revision"/>
    <w:hidden/>
    <w:uiPriority w:val="99"/>
    <w:semiHidden/>
    <w:rsid w:val="0074647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1691024A004FBA80350497BD74958D"/>
        <w:category>
          <w:name w:val="General"/>
          <w:gallery w:val="placeholder"/>
        </w:category>
        <w:types>
          <w:type w:val="bbPlcHdr"/>
        </w:types>
        <w:behaviors>
          <w:behavior w:val="content"/>
        </w:behaviors>
        <w:guid w:val="{5A452FB6-EE38-4858-86DE-92108FC9A7D7}"/>
      </w:docPartPr>
      <w:docPartBody>
        <w:p w:rsidR="00616165" w:rsidRDefault="00616165">
          <w:pPr>
            <w:pStyle w:val="0A1691024A004FBA80350497BD74958D"/>
          </w:pPr>
          <w:r w:rsidRPr="0043682D">
            <w:rPr>
              <w:rStyle w:val="PlaceholderText"/>
            </w:rPr>
            <w:t>[Title]</w:t>
          </w:r>
        </w:p>
      </w:docPartBody>
    </w:docPart>
    <w:docPart>
      <w:docPartPr>
        <w:name w:val="9F17C44E9DE748A3A1A952F866D7535E"/>
        <w:category>
          <w:name w:val="General"/>
          <w:gallery w:val="placeholder"/>
        </w:category>
        <w:types>
          <w:type w:val="bbPlcHdr"/>
        </w:types>
        <w:behaviors>
          <w:behavior w:val="content"/>
        </w:behaviors>
        <w:guid w:val="{0B69758B-F4DC-46B8-9909-7A90E2E310FB}"/>
      </w:docPartPr>
      <w:docPartBody>
        <w:p w:rsidR="00616165" w:rsidRDefault="00616165">
          <w:pPr>
            <w:pStyle w:val="9F17C44E9DE748A3A1A952F866D7535E"/>
          </w:pPr>
          <w:r w:rsidRPr="00690CBC">
            <w:rPr>
              <w:rStyle w:val="PlaceholderText"/>
            </w:rPr>
            <w:t>[Subject]</w:t>
          </w:r>
        </w:p>
      </w:docPartBody>
    </w:docPart>
    <w:docPart>
      <w:docPartPr>
        <w:name w:val="E42304B93CF549EAAB372449D78C4680"/>
        <w:category>
          <w:name w:val="General"/>
          <w:gallery w:val="placeholder"/>
        </w:category>
        <w:types>
          <w:type w:val="bbPlcHdr"/>
        </w:types>
        <w:behaviors>
          <w:behavior w:val="content"/>
        </w:behaviors>
        <w:guid w:val="{6AC9EC98-324A-4080-BF44-C3D235DD8354}"/>
      </w:docPartPr>
      <w:docPartBody>
        <w:p w:rsidR="00616165" w:rsidRDefault="00616165">
          <w:pPr>
            <w:pStyle w:val="E42304B93CF549EAAB372449D78C4680"/>
          </w:pPr>
          <w:r w:rsidRPr="0043682D">
            <w:rPr>
              <w:rStyle w:val="PlaceholderText"/>
            </w:rPr>
            <w:t>[Category]</w:t>
          </w:r>
        </w:p>
      </w:docPartBody>
    </w:docPart>
    <w:docPart>
      <w:docPartPr>
        <w:name w:val="B5D548B1F59B4BB6AA8ED30775A4812D"/>
        <w:category>
          <w:name w:val="General"/>
          <w:gallery w:val="placeholder"/>
        </w:category>
        <w:types>
          <w:type w:val="bbPlcHdr"/>
        </w:types>
        <w:behaviors>
          <w:behavior w:val="content"/>
        </w:behaviors>
        <w:guid w:val="{F8AE10F9-B06F-41DB-AA71-F380B36AFFC9}"/>
      </w:docPartPr>
      <w:docPartBody>
        <w:p w:rsidR="00616165" w:rsidRDefault="00616165">
          <w:pPr>
            <w:pStyle w:val="B5D548B1F59B4BB6AA8ED30775A4812D"/>
          </w:pPr>
          <w:r>
            <w:rPr>
              <w:rStyle w:val="PlaceholderText"/>
            </w:rPr>
            <w:t>DD Month YYYY</w:t>
          </w:r>
        </w:p>
      </w:docPartBody>
    </w:docPart>
    <w:docPart>
      <w:docPartPr>
        <w:name w:val="C272F75DBE0C4BE597331E796271273A"/>
        <w:category>
          <w:name w:val="General"/>
          <w:gallery w:val="placeholder"/>
        </w:category>
        <w:types>
          <w:type w:val="bbPlcHdr"/>
        </w:types>
        <w:behaviors>
          <w:behavior w:val="content"/>
        </w:behaviors>
        <w:guid w:val="{60DAF722-4A32-441C-BF49-603902397F3E}"/>
      </w:docPartPr>
      <w:docPartBody>
        <w:p w:rsidR="00616165" w:rsidRDefault="00616165">
          <w:pPr>
            <w:pStyle w:val="C272F75DBE0C4BE597331E796271273A"/>
          </w:pPr>
          <w:r w:rsidRPr="0095482F">
            <w:rPr>
              <w:rStyle w:val="PlaceholderText"/>
            </w:rPr>
            <w:t>[Revision History]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65"/>
    <w:rsid w:val="001B73EB"/>
    <w:rsid w:val="00616165"/>
    <w:rsid w:val="00AD5AE8"/>
    <w:rsid w:val="00B75F24"/>
    <w:rsid w:val="00EC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Pr>
      <w:color w:val="808080"/>
    </w:rPr>
  </w:style>
  <w:style w:type="paragraph" w:customStyle="1" w:styleId="0A1691024A004FBA80350497BD74958D">
    <w:name w:val="0A1691024A004FBA80350497BD74958D"/>
  </w:style>
  <w:style w:type="paragraph" w:customStyle="1" w:styleId="9F17C44E9DE748A3A1A952F866D7535E">
    <w:name w:val="9F17C44E9DE748A3A1A952F866D7535E"/>
  </w:style>
  <w:style w:type="paragraph" w:customStyle="1" w:styleId="E42304B93CF549EAAB372449D78C4680">
    <w:name w:val="E42304B93CF549EAAB372449D78C4680"/>
  </w:style>
  <w:style w:type="paragraph" w:customStyle="1" w:styleId="B5D548B1F59B4BB6AA8ED30775A4812D">
    <w:name w:val="B5D548B1F59B4BB6AA8ED30775A4812D"/>
  </w:style>
  <w:style w:type="paragraph" w:customStyle="1" w:styleId="C272F75DBE0C4BE597331E796271273A">
    <w:name w:val="C272F75DBE0C4BE597331E79627127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64A49F64DF79428F509E137829B888" ma:contentTypeVersion="6" ma:contentTypeDescription="Create a new document." ma:contentTypeScope="" ma:versionID="b49a7ae2fcb68852c708fa953c8c9f64">
  <xsd:schema xmlns:xsd="http://www.w3.org/2001/XMLSchema" xmlns:xs="http://www.w3.org/2001/XMLSchema" xmlns:p="http://schemas.microsoft.com/office/2006/metadata/properties" xmlns:ns3="31ac3772-10db-466f-87b2-5ca6a813de61" targetNamespace="http://schemas.microsoft.com/office/2006/metadata/properties" ma:root="true" ma:fieldsID="ef152cffa06303e42f5d24cfc6f9f738" ns3:_="">
    <xsd:import namespace="31ac3772-10db-466f-87b2-5ca6a813de61"/>
    <xsd:element name="properties">
      <xsd:complexType>
        <xsd:sequence>
          <xsd:element name="documentManagement">
            <xsd:complexType>
              <xsd:all>
                <xsd:element ref="ns3:Archive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c3772-10db-466f-87b2-5ca6a813de61" elementFormDefault="qualified">
    <xsd:import namespace="http://schemas.microsoft.com/office/2006/documentManagement/types"/>
    <xsd:import namespace="http://schemas.microsoft.com/office/infopath/2007/PartnerControls"/>
    <xsd:element name="Archive_x0020_Date" ma:index="11" nillable="true" ma:displayName="Archive Date" ma:format="DateOnly" ma:internalName="Archive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rchive_x0020_Date xmlns="31ac3772-10db-466f-87b2-5ca6a813de61"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A18033C-3C71-4C9E-A7B6-C0392F45AAF1}">
  <ds:schemaRefs>
    <ds:schemaRef ds:uri="http://schemas.microsoft.com/sharepoint/v3/contenttype/forms"/>
  </ds:schemaRefs>
</ds:datastoreItem>
</file>

<file path=customXml/itemProps2.xml><?xml version="1.0" encoding="utf-8"?>
<ds:datastoreItem xmlns:ds="http://schemas.openxmlformats.org/officeDocument/2006/customXml" ds:itemID="{0A2BEF59-98BC-455F-B4FB-4AEFA8CC1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c3772-10db-466f-87b2-5ca6a813d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925073-DF7C-46CD-B643-B28400581421}">
  <ds:schemaRefs>
    <ds:schemaRef ds:uri="http://schemas.microsoft.com/office/2006/metadata/properties"/>
    <ds:schemaRef ds:uri="http://schemas.microsoft.com/office/infopath/2007/PartnerControls"/>
    <ds:schemaRef ds:uri="31ac3772-10db-466f-87b2-5ca6a813de61"/>
  </ds:schemaRefs>
</ds:datastoreItem>
</file>

<file path=customXml/itemProps4.xml><?xml version="1.0" encoding="utf-8"?>
<ds:datastoreItem xmlns:ds="http://schemas.openxmlformats.org/officeDocument/2006/customXml" ds:itemID="{AD96C20A-F260-44CF-B49F-F9EEE9E17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2326</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Hour Log – Project Plan</vt:lpstr>
    </vt:vector>
  </TitlesOfParts>
  <Company>FRIB</Company>
  <LinksUpToDate>false</LinksUpToDate>
  <CharactersWithSpaces>15559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Hour Log – Project Plan</dc:title>
  <dc:subject>N20000-PL-000175-R002</dc:subject>
  <dc:creator>Vibhavasu Vuppala</dc:creator>
  <cp:lastModifiedBy>Vuppala, Vasu</cp:lastModifiedBy>
  <cp:revision>17</cp:revision>
  <cp:lastPrinted>2014-09-04T15:10:00Z</cp:lastPrinted>
  <dcterms:created xsi:type="dcterms:W3CDTF">2014-09-04T14:16:00Z</dcterms:created>
  <dcterms:modified xsi:type="dcterms:W3CDTF">2015-03-11T15:23:00Z</dcterms:modified>
  <cp:category>11 February 2015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Email">
    <vt:lpwstr>author@frib.msu.edu</vt:lpwstr>
  </property>
  <property fmtid="{D5CDD505-2E9C-101B-9397-08002B2CF9AE}" pid="3" name="ContentTypeId">
    <vt:lpwstr>0x010100F664A49F64DF79428F509E137829B888</vt:lpwstr>
  </property>
</Properties>
</file>